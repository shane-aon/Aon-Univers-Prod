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4E9" w:rsidRPr="00D0447A" w:rsidRDefault="006E25C1" w:rsidP="00D0447A">
      <w:pPr>
        <w:shd w:val="clear" w:color="auto" w:fill="FFFFFF"/>
        <w:spacing w:after="240" w:line="240" w:lineRule="auto"/>
        <w:jc w:val="center"/>
        <w:rPr>
          <w:rFonts w:eastAsia="Times New Roman" w:cstheme="minorHAnsi"/>
          <w:b/>
          <w:color w:val="252525"/>
          <w:sz w:val="24"/>
          <w:szCs w:val="24"/>
        </w:rPr>
      </w:pPr>
      <w:r w:rsidRPr="00D0447A">
        <w:rPr>
          <w:rFonts w:eastAsia="Times New Roman" w:cstheme="minorHAnsi"/>
          <w:b/>
          <w:color w:val="252525"/>
          <w:sz w:val="24"/>
          <w:szCs w:val="24"/>
        </w:rPr>
        <w:t>A Heart-Healthy Lifestyle</w:t>
      </w:r>
    </w:p>
    <w:p w:rsidR="00614538" w:rsidRDefault="00614538" w:rsidP="001F35DD">
      <w:pPr>
        <w:shd w:val="clear" w:color="auto" w:fill="FFFFFF"/>
        <w:spacing w:after="120" w:line="240" w:lineRule="auto"/>
        <w:rPr>
          <w:rFonts w:eastAsia="Times New Roman" w:cstheme="minorHAnsi"/>
          <w:color w:val="252525"/>
          <w:sz w:val="24"/>
          <w:szCs w:val="24"/>
        </w:rPr>
      </w:pPr>
      <w:r w:rsidRPr="00614538">
        <w:rPr>
          <w:rFonts w:eastAsia="Times New Roman" w:cstheme="minorHAnsi"/>
          <w:color w:val="252525"/>
          <w:sz w:val="24"/>
          <w:szCs w:val="24"/>
        </w:rPr>
        <w:t xml:space="preserve">Each February, we celebrate Valentine’s Day—and American Heart Month. </w:t>
      </w:r>
      <w:r>
        <w:rPr>
          <w:rFonts w:eastAsia="Times New Roman" w:cstheme="minorHAnsi"/>
          <w:color w:val="252525"/>
          <w:sz w:val="24"/>
          <w:szCs w:val="24"/>
        </w:rPr>
        <w:t xml:space="preserve"> H</w:t>
      </w:r>
      <w:r w:rsidR="001D3293">
        <w:rPr>
          <w:rFonts w:eastAsia="Times New Roman" w:cstheme="minorHAnsi"/>
          <w:color w:val="252525"/>
          <w:sz w:val="24"/>
          <w:szCs w:val="24"/>
        </w:rPr>
        <w:t>eart disease is the N</w:t>
      </w:r>
      <w:r w:rsidRPr="00614538">
        <w:rPr>
          <w:rFonts w:eastAsia="Times New Roman" w:cstheme="minorHAnsi"/>
          <w:color w:val="252525"/>
          <w:sz w:val="24"/>
          <w:szCs w:val="24"/>
        </w:rPr>
        <w:t xml:space="preserve">umber 1 killer of both men and women in the United States, </w:t>
      </w:r>
      <w:r>
        <w:rPr>
          <w:rFonts w:eastAsia="Times New Roman" w:cstheme="minorHAnsi"/>
          <w:color w:val="252525"/>
          <w:sz w:val="24"/>
          <w:szCs w:val="24"/>
        </w:rPr>
        <w:t>so it is important to focus on heart health not just this month, but throughout the year.</w:t>
      </w:r>
    </w:p>
    <w:p w:rsidR="00CA74E9" w:rsidRPr="006E25C1" w:rsidRDefault="00830BD9" w:rsidP="001F35DD">
      <w:pPr>
        <w:shd w:val="clear" w:color="auto" w:fill="FFFFFF"/>
        <w:spacing w:after="120" w:line="240" w:lineRule="auto"/>
        <w:rPr>
          <w:rFonts w:eastAsia="Times New Roman" w:cstheme="minorHAnsi"/>
          <w:color w:val="252525"/>
          <w:sz w:val="24"/>
          <w:szCs w:val="24"/>
        </w:rPr>
      </w:pPr>
      <w:r w:rsidRPr="006E25C1">
        <w:rPr>
          <w:rFonts w:eastAsia="Times New Roman" w:cstheme="minorHAnsi"/>
          <w:color w:val="252525"/>
          <w:sz w:val="24"/>
          <w:szCs w:val="24"/>
        </w:rPr>
        <w:t xml:space="preserve">The </w:t>
      </w:r>
      <w:r w:rsidR="002425BF" w:rsidRPr="006E25C1">
        <w:rPr>
          <w:rFonts w:eastAsia="Times New Roman" w:cstheme="minorHAnsi"/>
          <w:color w:val="252525"/>
          <w:sz w:val="24"/>
          <w:szCs w:val="24"/>
        </w:rPr>
        <w:t>National Heart, Lung and Blood Institute</w:t>
      </w:r>
      <w:r w:rsidRPr="006E25C1">
        <w:rPr>
          <w:rFonts w:eastAsia="Times New Roman" w:cstheme="minorHAnsi"/>
          <w:color w:val="252525"/>
          <w:sz w:val="24"/>
          <w:szCs w:val="24"/>
        </w:rPr>
        <w:t xml:space="preserve"> </w:t>
      </w:r>
      <w:r w:rsidR="002425BF" w:rsidRPr="006E25C1">
        <w:rPr>
          <w:rFonts w:eastAsia="Times New Roman" w:cstheme="minorHAnsi"/>
          <w:color w:val="252525"/>
          <w:sz w:val="24"/>
          <w:szCs w:val="24"/>
        </w:rPr>
        <w:t xml:space="preserve">lists five </w:t>
      </w:r>
      <w:r w:rsidR="001D3293">
        <w:rPr>
          <w:rFonts w:eastAsia="Times New Roman" w:cstheme="minorHAnsi"/>
          <w:color w:val="252525"/>
          <w:sz w:val="24"/>
          <w:szCs w:val="24"/>
        </w:rPr>
        <w:t>keys to</w:t>
      </w:r>
      <w:r w:rsidR="002425BF" w:rsidRPr="006E25C1">
        <w:rPr>
          <w:rFonts w:eastAsia="Times New Roman" w:cstheme="minorHAnsi"/>
          <w:color w:val="252525"/>
          <w:sz w:val="24"/>
          <w:szCs w:val="24"/>
        </w:rPr>
        <w:t xml:space="preserve"> a heart-healthy lifestyle:</w:t>
      </w:r>
    </w:p>
    <w:p w:rsidR="00CA74E9" w:rsidRPr="00513F39" w:rsidRDefault="006E25C1" w:rsidP="001F35DD">
      <w:pPr>
        <w:pStyle w:val="ListParagraph"/>
        <w:numPr>
          <w:ilvl w:val="0"/>
          <w:numId w:val="7"/>
        </w:numPr>
        <w:shd w:val="clear" w:color="auto" w:fill="FFFFFF"/>
        <w:spacing w:after="120" w:line="240" w:lineRule="auto"/>
        <w:ind w:left="360"/>
        <w:rPr>
          <w:rFonts w:eastAsia="Times New Roman" w:cstheme="minorHAnsi"/>
          <w:b/>
          <w:color w:val="252525"/>
          <w:sz w:val="24"/>
          <w:szCs w:val="24"/>
        </w:rPr>
      </w:pPr>
      <w:r w:rsidRPr="00513F39">
        <w:rPr>
          <w:rFonts w:eastAsia="Times New Roman" w:cstheme="minorHAnsi"/>
          <w:b/>
          <w:color w:val="252525"/>
          <w:sz w:val="24"/>
          <w:szCs w:val="24"/>
        </w:rPr>
        <w:t>Be active</w:t>
      </w:r>
    </w:p>
    <w:p w:rsidR="002425BF" w:rsidRPr="006E25C1" w:rsidRDefault="00855B0B" w:rsidP="00782FB9">
      <w:pPr>
        <w:shd w:val="clear" w:color="auto" w:fill="FFFFFF"/>
        <w:spacing w:after="120" w:line="240" w:lineRule="auto"/>
        <w:ind w:left="360"/>
        <w:rPr>
          <w:rFonts w:eastAsia="Times New Roman" w:cstheme="minorHAnsi"/>
          <w:color w:val="252525"/>
          <w:sz w:val="24"/>
          <w:szCs w:val="24"/>
        </w:rPr>
      </w:pPr>
      <w:r w:rsidRPr="006E25C1">
        <w:rPr>
          <w:rFonts w:eastAsia="Times New Roman" w:cstheme="minorHAnsi"/>
          <w:color w:val="252525"/>
          <w:sz w:val="24"/>
          <w:szCs w:val="24"/>
        </w:rPr>
        <w:t xml:space="preserve">You need daily physical activity </w:t>
      </w:r>
      <w:r w:rsidR="00EF1FAB">
        <w:rPr>
          <w:rFonts w:eastAsia="Times New Roman" w:cstheme="minorHAnsi"/>
          <w:color w:val="252525"/>
          <w:sz w:val="24"/>
          <w:szCs w:val="24"/>
        </w:rPr>
        <w:t>to increase your</w:t>
      </w:r>
      <w:r w:rsidRPr="006E25C1">
        <w:rPr>
          <w:rFonts w:eastAsia="Times New Roman" w:cstheme="minorHAnsi"/>
          <w:color w:val="252525"/>
          <w:sz w:val="24"/>
          <w:szCs w:val="24"/>
        </w:rPr>
        <w:t xml:space="preserve"> length and quality of life.  </w:t>
      </w:r>
      <w:r w:rsidR="00EF1FAB">
        <w:rPr>
          <w:rFonts w:eastAsia="Times New Roman" w:cstheme="minorHAnsi"/>
          <w:color w:val="252525"/>
          <w:sz w:val="24"/>
          <w:szCs w:val="24"/>
        </w:rPr>
        <w:t>Physical</w:t>
      </w:r>
      <w:r w:rsidRPr="006E25C1">
        <w:rPr>
          <w:rFonts w:eastAsia="Times New Roman" w:cstheme="minorHAnsi"/>
          <w:color w:val="252525"/>
          <w:sz w:val="24"/>
          <w:szCs w:val="24"/>
        </w:rPr>
        <w:t xml:space="preserve"> activity can be as simpl</w:t>
      </w:r>
      <w:r w:rsidR="00C15CA2">
        <w:rPr>
          <w:rFonts w:eastAsia="Times New Roman" w:cstheme="minorHAnsi"/>
          <w:color w:val="252525"/>
          <w:sz w:val="24"/>
          <w:szCs w:val="24"/>
        </w:rPr>
        <w:t>e</w:t>
      </w:r>
      <w:r w:rsidRPr="006E25C1">
        <w:rPr>
          <w:rFonts w:eastAsia="Times New Roman" w:cstheme="minorHAnsi"/>
          <w:color w:val="252525"/>
          <w:sz w:val="24"/>
          <w:szCs w:val="24"/>
        </w:rPr>
        <w:t xml:space="preserve"> as brisk walking for 30 minutes</w:t>
      </w:r>
      <w:r w:rsidR="00EF1FAB">
        <w:rPr>
          <w:rFonts w:eastAsia="Times New Roman" w:cstheme="minorHAnsi"/>
          <w:color w:val="252525"/>
          <w:sz w:val="24"/>
          <w:szCs w:val="24"/>
        </w:rPr>
        <w:t xml:space="preserve"> a day,</w:t>
      </w:r>
      <w:r w:rsidRPr="006E25C1">
        <w:rPr>
          <w:rFonts w:eastAsia="Times New Roman" w:cstheme="minorHAnsi"/>
          <w:color w:val="252525"/>
          <w:sz w:val="24"/>
          <w:szCs w:val="24"/>
        </w:rPr>
        <w:t xml:space="preserve"> five days a week, or that household cleaning you do to avoid your workout.  In fact, physical activity is </w:t>
      </w:r>
      <w:r w:rsidR="006E25C1" w:rsidRPr="006E25C1">
        <w:rPr>
          <w:rFonts w:eastAsia="Times New Roman" w:cstheme="minorHAnsi"/>
          <w:color w:val="252525"/>
          <w:sz w:val="24"/>
          <w:szCs w:val="24"/>
        </w:rPr>
        <w:t>any body movement that works your muscles and requires more energy than resting</w:t>
      </w:r>
      <w:r w:rsidR="002425BF" w:rsidRPr="006E25C1">
        <w:rPr>
          <w:rFonts w:eastAsia="Times New Roman" w:cstheme="minorHAnsi"/>
          <w:color w:val="252525"/>
          <w:sz w:val="24"/>
          <w:szCs w:val="24"/>
        </w:rPr>
        <w:t>.</w:t>
      </w:r>
    </w:p>
    <w:p w:rsidR="009D56FC" w:rsidRDefault="009D56FC" w:rsidP="00782FB9">
      <w:pPr>
        <w:shd w:val="clear" w:color="auto" w:fill="FFFFFF"/>
        <w:spacing w:after="120" w:line="240" w:lineRule="auto"/>
        <w:ind w:left="360"/>
        <w:rPr>
          <w:rFonts w:eastAsia="Times New Roman" w:cstheme="minorHAnsi"/>
          <w:color w:val="252525"/>
          <w:sz w:val="24"/>
          <w:szCs w:val="24"/>
        </w:rPr>
      </w:pPr>
      <w:r>
        <w:rPr>
          <w:rFonts w:eastAsia="Times New Roman" w:cstheme="minorHAnsi"/>
          <w:color w:val="252525"/>
          <w:sz w:val="24"/>
          <w:szCs w:val="24"/>
        </w:rPr>
        <w:t xml:space="preserve">A study by the U.S. Office of Disease Prevention and Health Promotion says there is strong </w:t>
      </w:r>
      <w:r w:rsidRPr="009D56FC">
        <w:rPr>
          <w:rFonts w:eastAsia="Times New Roman" w:cstheme="minorHAnsi"/>
          <w:color w:val="252525"/>
          <w:sz w:val="24"/>
          <w:szCs w:val="24"/>
        </w:rPr>
        <w:t>evidence demonstrat</w:t>
      </w:r>
      <w:r>
        <w:rPr>
          <w:rFonts w:eastAsia="Times New Roman" w:cstheme="minorHAnsi"/>
          <w:color w:val="252525"/>
          <w:sz w:val="24"/>
          <w:szCs w:val="24"/>
        </w:rPr>
        <w:t>ing</w:t>
      </w:r>
      <w:r w:rsidRPr="009D56FC">
        <w:rPr>
          <w:rFonts w:eastAsia="Times New Roman" w:cstheme="minorHAnsi"/>
          <w:color w:val="252525"/>
          <w:sz w:val="24"/>
          <w:szCs w:val="24"/>
        </w:rPr>
        <w:t xml:space="preserve"> a significant relationship between greater amounts of physical activity </w:t>
      </w:r>
      <w:r>
        <w:rPr>
          <w:rFonts w:eastAsia="Times New Roman" w:cstheme="minorHAnsi"/>
          <w:color w:val="252525"/>
          <w:sz w:val="24"/>
          <w:szCs w:val="24"/>
        </w:rPr>
        <w:t>and decreased incidence of cardiovascular disease</w:t>
      </w:r>
      <w:r w:rsidRPr="009D56FC">
        <w:rPr>
          <w:rFonts w:eastAsia="Times New Roman" w:cstheme="minorHAnsi"/>
          <w:color w:val="252525"/>
          <w:sz w:val="24"/>
          <w:szCs w:val="24"/>
        </w:rPr>
        <w:t>, stroke, and heart failure</w:t>
      </w:r>
      <w:r>
        <w:rPr>
          <w:rFonts w:eastAsia="Times New Roman" w:cstheme="minorHAnsi"/>
          <w:color w:val="252525"/>
          <w:sz w:val="24"/>
          <w:szCs w:val="24"/>
        </w:rPr>
        <w:t>, and other studies show a relationship between physical activity and reduced incidents of diabetes.</w:t>
      </w:r>
    </w:p>
    <w:p w:rsidR="00CA74E9" w:rsidRPr="001D3293" w:rsidRDefault="00CA74E9" w:rsidP="001F35DD">
      <w:pPr>
        <w:shd w:val="clear" w:color="auto" w:fill="FFFFFF"/>
        <w:spacing w:after="120" w:line="240" w:lineRule="auto"/>
        <w:rPr>
          <w:rFonts w:eastAsia="Times New Roman" w:cstheme="minorHAnsi"/>
          <w:b/>
          <w:color w:val="252525"/>
          <w:sz w:val="24"/>
          <w:szCs w:val="24"/>
        </w:rPr>
      </w:pPr>
      <w:r w:rsidRPr="001D3293">
        <w:rPr>
          <w:rFonts w:eastAsia="Times New Roman" w:cstheme="minorHAnsi"/>
          <w:b/>
          <w:color w:val="252525"/>
          <w:sz w:val="24"/>
          <w:szCs w:val="24"/>
        </w:rPr>
        <w:t xml:space="preserve">What </w:t>
      </w:r>
      <w:proofErr w:type="gramStart"/>
      <w:r w:rsidRPr="001D3293">
        <w:rPr>
          <w:rFonts w:eastAsia="Times New Roman" w:cstheme="minorHAnsi"/>
          <w:b/>
          <w:color w:val="252525"/>
          <w:sz w:val="24"/>
          <w:szCs w:val="24"/>
        </w:rPr>
        <w:t>To</w:t>
      </w:r>
      <w:proofErr w:type="gramEnd"/>
      <w:r w:rsidRPr="001D3293">
        <w:rPr>
          <w:rFonts w:eastAsia="Times New Roman" w:cstheme="minorHAnsi"/>
          <w:b/>
          <w:color w:val="252525"/>
          <w:sz w:val="24"/>
          <w:szCs w:val="24"/>
        </w:rPr>
        <w:t xml:space="preserve"> Do</w:t>
      </w:r>
    </w:p>
    <w:p w:rsidR="00513F39" w:rsidRDefault="00CA74E9" w:rsidP="00782FB9">
      <w:pPr>
        <w:shd w:val="clear" w:color="auto" w:fill="FFFFFF"/>
        <w:spacing w:after="120" w:line="240" w:lineRule="auto"/>
        <w:ind w:left="360"/>
        <w:rPr>
          <w:rFonts w:eastAsia="Times New Roman" w:cstheme="minorHAnsi"/>
          <w:color w:val="252525"/>
          <w:sz w:val="24"/>
          <w:szCs w:val="24"/>
        </w:rPr>
      </w:pPr>
      <w:r w:rsidRPr="006E25C1">
        <w:rPr>
          <w:rFonts w:eastAsia="Times New Roman" w:cstheme="minorHAnsi"/>
          <w:color w:val="252525"/>
          <w:sz w:val="24"/>
          <w:szCs w:val="24"/>
        </w:rPr>
        <w:t>Start by learning the </w:t>
      </w:r>
      <w:hyperlink r:id="rId5" w:tgtFrame="_blank" w:history="1">
        <w:r w:rsidRPr="006E25C1">
          <w:rPr>
            <w:rFonts w:eastAsia="Times New Roman" w:cstheme="minorHAnsi"/>
            <w:color w:val="252525"/>
            <w:sz w:val="24"/>
            <w:szCs w:val="24"/>
          </w:rPr>
          <w:t>basics about fitness</w:t>
        </w:r>
      </w:hyperlink>
      <w:r w:rsidRPr="006E25C1">
        <w:rPr>
          <w:rFonts w:eastAsia="Times New Roman" w:cstheme="minorHAnsi"/>
          <w:color w:val="252525"/>
          <w:sz w:val="24"/>
          <w:szCs w:val="24"/>
        </w:rPr>
        <w:t xml:space="preserve">. </w:t>
      </w:r>
      <w:r w:rsidR="00EF1FAB">
        <w:rPr>
          <w:rFonts w:eastAsia="Times New Roman" w:cstheme="minorHAnsi"/>
          <w:color w:val="252525"/>
          <w:sz w:val="24"/>
          <w:szCs w:val="24"/>
        </w:rPr>
        <w:t>While</w:t>
      </w:r>
      <w:r w:rsidR="00614538" w:rsidRPr="00614538">
        <w:rPr>
          <w:rFonts w:eastAsia="Times New Roman" w:cstheme="minorHAnsi"/>
          <w:color w:val="252525"/>
          <w:sz w:val="24"/>
          <w:szCs w:val="24"/>
        </w:rPr>
        <w:t xml:space="preserve"> some health benefits begin with as little as 60 minutes (1 hour) a week, 150 minutes (30 minutes</w:t>
      </w:r>
      <w:r w:rsidR="00EF1FAB">
        <w:rPr>
          <w:rFonts w:eastAsia="Times New Roman" w:cstheme="minorHAnsi"/>
          <w:color w:val="252525"/>
          <w:sz w:val="24"/>
          <w:szCs w:val="24"/>
        </w:rPr>
        <w:t xml:space="preserve"> per day for 5 days</w:t>
      </w:r>
      <w:r w:rsidR="00614538" w:rsidRPr="00614538">
        <w:rPr>
          <w:rFonts w:eastAsia="Times New Roman" w:cstheme="minorHAnsi"/>
          <w:color w:val="252525"/>
          <w:sz w:val="24"/>
          <w:szCs w:val="24"/>
        </w:rPr>
        <w:t xml:space="preserve">) </w:t>
      </w:r>
      <w:r w:rsidR="00EF1FAB">
        <w:rPr>
          <w:rFonts w:eastAsia="Times New Roman" w:cstheme="minorHAnsi"/>
          <w:color w:val="252525"/>
          <w:sz w:val="24"/>
          <w:szCs w:val="24"/>
        </w:rPr>
        <w:t>consistently e</w:t>
      </w:r>
      <w:r w:rsidR="00614538" w:rsidRPr="00614538">
        <w:rPr>
          <w:rFonts w:eastAsia="Times New Roman" w:cstheme="minorHAnsi"/>
          <w:color w:val="252525"/>
          <w:sz w:val="24"/>
          <w:szCs w:val="24"/>
        </w:rPr>
        <w:t>a</w:t>
      </w:r>
      <w:r w:rsidR="00EF1FAB">
        <w:rPr>
          <w:rFonts w:eastAsia="Times New Roman" w:cstheme="minorHAnsi"/>
          <w:color w:val="252525"/>
          <w:sz w:val="24"/>
          <w:szCs w:val="24"/>
        </w:rPr>
        <w:t>ch</w:t>
      </w:r>
      <w:r w:rsidR="00614538" w:rsidRPr="00614538">
        <w:rPr>
          <w:rFonts w:eastAsia="Times New Roman" w:cstheme="minorHAnsi"/>
          <w:color w:val="252525"/>
          <w:sz w:val="24"/>
          <w:szCs w:val="24"/>
        </w:rPr>
        <w:t xml:space="preserve"> week of moderate-intensity aerobic activity, such as brisk walking, reduces the risk of many chronic diseases and other adverse health outcomes.</w:t>
      </w:r>
      <w:r w:rsidR="00614538">
        <w:rPr>
          <w:rFonts w:eastAsia="Times New Roman" w:cstheme="minorHAnsi"/>
          <w:color w:val="252525"/>
          <w:sz w:val="24"/>
          <w:szCs w:val="24"/>
        </w:rPr>
        <w:t xml:space="preserve"> Check out the Health.Gov guidelines for Physical Activity at </w:t>
      </w:r>
      <w:hyperlink r:id="rId6" w:history="1">
        <w:r w:rsidR="00614538" w:rsidRPr="00217795">
          <w:rPr>
            <w:rStyle w:val="Hyperlink"/>
            <w:rFonts w:eastAsia="Times New Roman" w:cstheme="minorHAnsi"/>
            <w:sz w:val="24"/>
            <w:szCs w:val="24"/>
          </w:rPr>
          <w:t>https://health.gov/paguidelines/guidelines/chapter2.aspx</w:t>
        </w:r>
      </w:hyperlink>
      <w:r w:rsidR="00614538">
        <w:rPr>
          <w:rFonts w:eastAsia="Times New Roman" w:cstheme="minorHAnsi"/>
          <w:color w:val="252525"/>
          <w:sz w:val="24"/>
          <w:szCs w:val="24"/>
        </w:rPr>
        <w:t>.</w:t>
      </w:r>
    </w:p>
    <w:p w:rsidR="00513F39" w:rsidRPr="00513F39" w:rsidRDefault="00A97B21" w:rsidP="001F35DD">
      <w:pPr>
        <w:pStyle w:val="ListParagraph"/>
        <w:numPr>
          <w:ilvl w:val="0"/>
          <w:numId w:val="7"/>
        </w:numPr>
        <w:shd w:val="clear" w:color="auto" w:fill="FFFFFF"/>
        <w:spacing w:after="120" w:line="240" w:lineRule="auto"/>
        <w:ind w:left="360"/>
        <w:rPr>
          <w:rFonts w:eastAsia="Times New Roman" w:cstheme="minorHAnsi"/>
          <w:b/>
          <w:color w:val="252525"/>
          <w:sz w:val="24"/>
          <w:szCs w:val="24"/>
        </w:rPr>
      </w:pPr>
      <w:r w:rsidRPr="00513F39">
        <w:rPr>
          <w:rFonts w:eastAsia="Times New Roman" w:cstheme="minorHAnsi"/>
          <w:b/>
          <w:color w:val="252525"/>
          <w:sz w:val="24"/>
          <w:szCs w:val="24"/>
        </w:rPr>
        <w:t>Eat Healthy</w:t>
      </w:r>
    </w:p>
    <w:p w:rsidR="00A97B21" w:rsidRPr="00A97B21" w:rsidRDefault="00A97B21" w:rsidP="00782FB9">
      <w:pPr>
        <w:shd w:val="clear" w:color="auto" w:fill="FFFFFF"/>
        <w:spacing w:after="120" w:line="240" w:lineRule="auto"/>
        <w:ind w:left="360"/>
        <w:rPr>
          <w:rFonts w:eastAsia="Times New Roman" w:cstheme="minorHAnsi"/>
          <w:color w:val="252525"/>
          <w:sz w:val="24"/>
          <w:szCs w:val="24"/>
        </w:rPr>
      </w:pPr>
      <w:r w:rsidRPr="00A97B21">
        <w:rPr>
          <w:rFonts w:eastAsia="Times New Roman" w:cstheme="minorHAnsi"/>
          <w:color w:val="252525"/>
          <w:sz w:val="24"/>
          <w:szCs w:val="24"/>
        </w:rPr>
        <w:t>Heart-healthy eating involves consuming vegetables, fruits, whole grains, fat-free or low-fat dairy products, fish, lean meats, poultry, eggs, nuts, seeds, soy products, legumes, and vegetable oils (except coconut and palm oils). Also, it limits sodium, saturated and trans fats, added sugars, and alcohol.</w:t>
      </w:r>
    </w:p>
    <w:p w:rsidR="00A97B21" w:rsidRDefault="00A97B21" w:rsidP="001F35DD">
      <w:pPr>
        <w:shd w:val="clear" w:color="auto" w:fill="FFFFFF"/>
        <w:spacing w:after="120" w:line="240" w:lineRule="auto"/>
        <w:rPr>
          <w:rFonts w:eastAsia="Times New Roman" w:cstheme="minorHAnsi"/>
          <w:b/>
          <w:color w:val="252525"/>
          <w:sz w:val="24"/>
          <w:szCs w:val="24"/>
        </w:rPr>
      </w:pPr>
      <w:r w:rsidRPr="00A97B21">
        <w:rPr>
          <w:rFonts w:eastAsia="Times New Roman" w:cstheme="minorHAnsi"/>
          <w:b/>
          <w:color w:val="252525"/>
          <w:sz w:val="24"/>
          <w:szCs w:val="24"/>
        </w:rPr>
        <w:t xml:space="preserve">What </w:t>
      </w:r>
      <w:proofErr w:type="gramStart"/>
      <w:r w:rsidRPr="00A97B21">
        <w:rPr>
          <w:rFonts w:eastAsia="Times New Roman" w:cstheme="minorHAnsi"/>
          <w:b/>
          <w:color w:val="252525"/>
          <w:sz w:val="24"/>
          <w:szCs w:val="24"/>
        </w:rPr>
        <w:t>To</w:t>
      </w:r>
      <w:proofErr w:type="gramEnd"/>
      <w:r w:rsidRPr="00A97B21">
        <w:rPr>
          <w:rFonts w:eastAsia="Times New Roman" w:cstheme="minorHAnsi"/>
          <w:b/>
          <w:color w:val="252525"/>
          <w:sz w:val="24"/>
          <w:szCs w:val="24"/>
        </w:rPr>
        <w:t xml:space="preserve"> Do</w:t>
      </w:r>
    </w:p>
    <w:p w:rsidR="00A97B21" w:rsidRPr="00A97B21" w:rsidRDefault="00A97B21" w:rsidP="00782FB9">
      <w:pPr>
        <w:shd w:val="clear" w:color="auto" w:fill="FFFFFF"/>
        <w:spacing w:after="120" w:line="240" w:lineRule="auto"/>
        <w:ind w:left="360"/>
        <w:rPr>
          <w:rFonts w:eastAsia="Times New Roman" w:cstheme="minorHAnsi"/>
          <w:color w:val="252525"/>
          <w:sz w:val="24"/>
          <w:szCs w:val="24"/>
        </w:rPr>
      </w:pPr>
      <w:r w:rsidRPr="00A97B21">
        <w:rPr>
          <w:rFonts w:eastAsia="Times New Roman" w:cstheme="minorHAnsi"/>
          <w:color w:val="252525"/>
          <w:sz w:val="24"/>
          <w:szCs w:val="24"/>
        </w:rPr>
        <w:t>The following foods are the fou</w:t>
      </w:r>
      <w:r w:rsidR="00EF1FAB">
        <w:rPr>
          <w:rFonts w:eastAsia="Times New Roman" w:cstheme="minorHAnsi"/>
          <w:color w:val="252525"/>
          <w:sz w:val="24"/>
          <w:szCs w:val="24"/>
        </w:rPr>
        <w:t>ndation of a heart-healthy diet</w:t>
      </w:r>
    </w:p>
    <w:p w:rsidR="00EF1FAB" w:rsidRDefault="00EF1FAB" w:rsidP="001F35DD">
      <w:pPr>
        <w:pStyle w:val="ListParagraph"/>
        <w:numPr>
          <w:ilvl w:val="0"/>
          <w:numId w:val="5"/>
        </w:numPr>
        <w:shd w:val="clear" w:color="auto" w:fill="FFFFFF"/>
        <w:spacing w:after="120" w:line="240" w:lineRule="auto"/>
        <w:ind w:left="360"/>
        <w:rPr>
          <w:rFonts w:eastAsia="Times New Roman" w:cstheme="minorHAnsi"/>
          <w:color w:val="252525"/>
          <w:sz w:val="24"/>
          <w:szCs w:val="24"/>
        </w:rPr>
        <w:sectPr w:rsidR="00EF1FAB" w:rsidSect="00EF1FAB">
          <w:type w:val="continuous"/>
          <w:pgSz w:w="12240" w:h="15840"/>
          <w:pgMar w:top="1440" w:right="1440" w:bottom="1440" w:left="1440" w:header="720" w:footer="720" w:gutter="0"/>
          <w:cols w:space="720"/>
          <w:docGrid w:linePitch="360"/>
        </w:sectPr>
      </w:pPr>
    </w:p>
    <w:p w:rsidR="00A97B21" w:rsidRPr="00A97B21" w:rsidRDefault="00A97B21" w:rsidP="00782FB9">
      <w:pPr>
        <w:pStyle w:val="ListParagraph"/>
        <w:numPr>
          <w:ilvl w:val="0"/>
          <w:numId w:val="5"/>
        </w:numPr>
        <w:shd w:val="clear" w:color="auto" w:fill="FFFFFF"/>
        <w:spacing w:after="120" w:line="240" w:lineRule="auto"/>
        <w:rPr>
          <w:rFonts w:eastAsia="Times New Roman" w:cstheme="minorHAnsi"/>
          <w:color w:val="252525"/>
          <w:sz w:val="24"/>
          <w:szCs w:val="24"/>
        </w:rPr>
      </w:pPr>
      <w:r w:rsidRPr="00A97B21">
        <w:rPr>
          <w:rFonts w:eastAsia="Times New Roman" w:cstheme="minorHAnsi"/>
          <w:color w:val="252525"/>
          <w:sz w:val="24"/>
          <w:szCs w:val="24"/>
        </w:rPr>
        <w:t>Vegetables such as greens (spinach, collard greens, kale), broccoli, cabbage, and carrots</w:t>
      </w:r>
    </w:p>
    <w:p w:rsidR="00A97B21" w:rsidRPr="00A97B21" w:rsidRDefault="00A97B21" w:rsidP="00782FB9">
      <w:pPr>
        <w:pStyle w:val="ListParagraph"/>
        <w:numPr>
          <w:ilvl w:val="0"/>
          <w:numId w:val="5"/>
        </w:numPr>
        <w:shd w:val="clear" w:color="auto" w:fill="FFFFFF"/>
        <w:spacing w:after="120" w:line="240" w:lineRule="auto"/>
        <w:rPr>
          <w:rFonts w:eastAsia="Times New Roman" w:cstheme="minorHAnsi"/>
          <w:color w:val="252525"/>
          <w:sz w:val="24"/>
          <w:szCs w:val="24"/>
        </w:rPr>
      </w:pPr>
      <w:r w:rsidRPr="00A97B21">
        <w:rPr>
          <w:rFonts w:eastAsia="Times New Roman" w:cstheme="minorHAnsi"/>
          <w:color w:val="252525"/>
          <w:sz w:val="24"/>
          <w:szCs w:val="24"/>
        </w:rPr>
        <w:t>Fruits such as apples, bananas, oranges, pears, grapes, and prunes</w:t>
      </w:r>
    </w:p>
    <w:p w:rsidR="00A97B21" w:rsidRPr="00A97B21" w:rsidRDefault="00A97B21" w:rsidP="00782FB9">
      <w:pPr>
        <w:pStyle w:val="ListParagraph"/>
        <w:numPr>
          <w:ilvl w:val="0"/>
          <w:numId w:val="5"/>
        </w:numPr>
        <w:shd w:val="clear" w:color="auto" w:fill="FFFFFF"/>
        <w:spacing w:after="120" w:line="240" w:lineRule="auto"/>
        <w:rPr>
          <w:rFonts w:eastAsia="Times New Roman" w:cstheme="minorHAnsi"/>
          <w:color w:val="252525"/>
          <w:sz w:val="24"/>
          <w:szCs w:val="24"/>
        </w:rPr>
      </w:pPr>
      <w:r w:rsidRPr="00A97B21">
        <w:rPr>
          <w:rFonts w:eastAsia="Times New Roman" w:cstheme="minorHAnsi"/>
          <w:color w:val="252525"/>
          <w:sz w:val="24"/>
          <w:szCs w:val="24"/>
        </w:rPr>
        <w:t>Whole grains such as plain oatmeal, brown rice, and whole-grain bread or tortillas</w:t>
      </w:r>
    </w:p>
    <w:p w:rsidR="00A97B21" w:rsidRPr="00A97B21" w:rsidRDefault="00A97B21" w:rsidP="00782FB9">
      <w:pPr>
        <w:pStyle w:val="ListParagraph"/>
        <w:numPr>
          <w:ilvl w:val="0"/>
          <w:numId w:val="5"/>
        </w:numPr>
        <w:shd w:val="clear" w:color="auto" w:fill="FFFFFF"/>
        <w:spacing w:after="120" w:line="240" w:lineRule="auto"/>
        <w:rPr>
          <w:rFonts w:eastAsia="Times New Roman" w:cstheme="minorHAnsi"/>
          <w:color w:val="252525"/>
          <w:sz w:val="24"/>
          <w:szCs w:val="24"/>
        </w:rPr>
      </w:pPr>
      <w:r w:rsidRPr="00A97B21">
        <w:rPr>
          <w:rFonts w:eastAsia="Times New Roman" w:cstheme="minorHAnsi"/>
          <w:color w:val="252525"/>
          <w:sz w:val="24"/>
          <w:szCs w:val="24"/>
        </w:rPr>
        <w:t>Fat-free or low-fat dairy foods such as milk, cheese, or yogurt</w:t>
      </w:r>
    </w:p>
    <w:p w:rsidR="00513F39" w:rsidRPr="00AD21E8" w:rsidRDefault="00A97B21" w:rsidP="00782FB9">
      <w:pPr>
        <w:pStyle w:val="ListParagraph"/>
        <w:numPr>
          <w:ilvl w:val="0"/>
          <w:numId w:val="6"/>
        </w:numPr>
        <w:shd w:val="clear" w:color="auto" w:fill="FFFFFF"/>
        <w:spacing w:after="120" w:line="240" w:lineRule="auto"/>
        <w:rPr>
          <w:rFonts w:eastAsia="Times New Roman" w:cstheme="minorHAnsi"/>
          <w:color w:val="252525"/>
          <w:sz w:val="24"/>
          <w:szCs w:val="24"/>
        </w:rPr>
      </w:pPr>
      <w:r w:rsidRPr="00AD21E8">
        <w:rPr>
          <w:rFonts w:eastAsia="Times New Roman" w:cstheme="minorHAnsi"/>
          <w:color w:val="252525"/>
          <w:sz w:val="24"/>
          <w:szCs w:val="24"/>
        </w:rPr>
        <w:t>Protein-rich foods</w:t>
      </w:r>
      <w:r w:rsidR="00AD21E8" w:rsidRPr="00AD21E8">
        <w:rPr>
          <w:rFonts w:eastAsia="Times New Roman" w:cstheme="minorHAnsi"/>
          <w:color w:val="252525"/>
          <w:sz w:val="24"/>
          <w:szCs w:val="24"/>
        </w:rPr>
        <w:t xml:space="preserve"> such as </w:t>
      </w:r>
      <w:r w:rsidR="00740EFE">
        <w:rPr>
          <w:rFonts w:eastAsia="Times New Roman" w:cstheme="minorHAnsi"/>
          <w:color w:val="252525"/>
          <w:sz w:val="24"/>
          <w:szCs w:val="24"/>
        </w:rPr>
        <w:t>Omega-3-rich fi</w:t>
      </w:r>
      <w:r w:rsidR="00AD21E8" w:rsidRPr="00AD21E8">
        <w:rPr>
          <w:rFonts w:eastAsia="Times New Roman" w:cstheme="minorHAnsi"/>
          <w:color w:val="252525"/>
          <w:sz w:val="24"/>
          <w:szCs w:val="24"/>
        </w:rPr>
        <w:t>sh</w:t>
      </w:r>
      <w:r w:rsidRPr="00AD21E8">
        <w:rPr>
          <w:rFonts w:eastAsia="Times New Roman" w:cstheme="minorHAnsi"/>
          <w:color w:val="252525"/>
          <w:sz w:val="24"/>
          <w:szCs w:val="24"/>
        </w:rPr>
        <w:t xml:space="preserve">, </w:t>
      </w:r>
      <w:r w:rsidR="00AD21E8" w:rsidRPr="00AD21E8">
        <w:rPr>
          <w:rFonts w:eastAsia="Times New Roman" w:cstheme="minorHAnsi"/>
          <w:color w:val="252525"/>
          <w:sz w:val="24"/>
          <w:szCs w:val="24"/>
        </w:rPr>
        <w:t>l</w:t>
      </w:r>
      <w:r w:rsidRPr="00AD21E8">
        <w:rPr>
          <w:rFonts w:eastAsia="Times New Roman" w:cstheme="minorHAnsi"/>
          <w:color w:val="252525"/>
          <w:sz w:val="24"/>
          <w:szCs w:val="24"/>
        </w:rPr>
        <w:t>ean meats</w:t>
      </w:r>
      <w:r w:rsidR="00AD21E8" w:rsidRPr="00AD21E8">
        <w:rPr>
          <w:rFonts w:eastAsia="Times New Roman" w:cstheme="minorHAnsi"/>
          <w:color w:val="252525"/>
          <w:sz w:val="24"/>
          <w:szCs w:val="24"/>
        </w:rPr>
        <w:t>, e</w:t>
      </w:r>
      <w:r w:rsidRPr="00AD21E8">
        <w:rPr>
          <w:rFonts w:eastAsia="Times New Roman" w:cstheme="minorHAnsi"/>
          <w:color w:val="252525"/>
          <w:sz w:val="24"/>
          <w:szCs w:val="24"/>
        </w:rPr>
        <w:t>ggs</w:t>
      </w:r>
      <w:r w:rsidR="00AD21E8" w:rsidRPr="00AD21E8">
        <w:rPr>
          <w:rFonts w:eastAsia="Times New Roman" w:cstheme="minorHAnsi"/>
          <w:color w:val="252525"/>
          <w:sz w:val="24"/>
          <w:szCs w:val="24"/>
        </w:rPr>
        <w:t>, n</w:t>
      </w:r>
      <w:r w:rsidRPr="00AD21E8">
        <w:rPr>
          <w:rFonts w:eastAsia="Times New Roman" w:cstheme="minorHAnsi"/>
          <w:color w:val="252525"/>
          <w:sz w:val="24"/>
          <w:szCs w:val="24"/>
        </w:rPr>
        <w:t>uts, seeds, soy products</w:t>
      </w:r>
      <w:r w:rsidR="00AD21E8" w:rsidRPr="00AD21E8">
        <w:rPr>
          <w:rFonts w:eastAsia="Times New Roman" w:cstheme="minorHAnsi"/>
          <w:color w:val="252525"/>
          <w:sz w:val="24"/>
          <w:szCs w:val="24"/>
        </w:rPr>
        <w:t xml:space="preserve"> and legumes</w:t>
      </w:r>
      <w:r w:rsidR="00740EFE">
        <w:rPr>
          <w:rFonts w:eastAsia="Times New Roman" w:cstheme="minorHAnsi"/>
          <w:color w:val="252525"/>
          <w:sz w:val="24"/>
          <w:szCs w:val="24"/>
        </w:rPr>
        <w:t>.</w:t>
      </w:r>
    </w:p>
    <w:p w:rsidR="00EF1FAB" w:rsidRDefault="00EF1FAB" w:rsidP="00EF1FAB">
      <w:pPr>
        <w:shd w:val="clear" w:color="auto" w:fill="FFFFFF"/>
        <w:spacing w:after="120" w:line="240" w:lineRule="auto"/>
        <w:rPr>
          <w:rFonts w:eastAsia="Times New Roman" w:cstheme="minorHAnsi"/>
          <w:color w:val="252525"/>
          <w:sz w:val="24"/>
          <w:szCs w:val="24"/>
        </w:rPr>
        <w:sectPr w:rsidR="00EF1FAB" w:rsidSect="00EF1FAB">
          <w:type w:val="continuous"/>
          <w:pgSz w:w="12240" w:h="15840"/>
          <w:pgMar w:top="1440" w:right="1440" w:bottom="1440" w:left="1440" w:header="720" w:footer="720" w:gutter="0"/>
          <w:cols w:space="720"/>
          <w:docGrid w:linePitch="360"/>
        </w:sectPr>
      </w:pPr>
    </w:p>
    <w:p w:rsidR="00EF1FAB" w:rsidRPr="00AD21E8" w:rsidRDefault="00A97B21" w:rsidP="00782FB9">
      <w:pPr>
        <w:pStyle w:val="ListParagraph"/>
        <w:numPr>
          <w:ilvl w:val="0"/>
          <w:numId w:val="6"/>
        </w:numPr>
        <w:shd w:val="clear" w:color="auto" w:fill="FFFFFF"/>
        <w:spacing w:after="120" w:line="240" w:lineRule="auto"/>
        <w:rPr>
          <w:rFonts w:eastAsia="Times New Roman" w:cstheme="minorHAnsi"/>
          <w:color w:val="252525"/>
          <w:sz w:val="24"/>
          <w:szCs w:val="24"/>
        </w:rPr>
      </w:pPr>
      <w:r w:rsidRPr="00AD21E8">
        <w:rPr>
          <w:rFonts w:eastAsia="Times New Roman" w:cstheme="minorHAnsi"/>
          <w:color w:val="252525"/>
          <w:sz w:val="24"/>
          <w:szCs w:val="24"/>
        </w:rPr>
        <w:t>Oils and foods containing high levels of monounsaturated and polyunsaturated fats</w:t>
      </w:r>
      <w:r w:rsidR="00AD21E8" w:rsidRPr="00AD21E8">
        <w:rPr>
          <w:rFonts w:eastAsia="Times New Roman" w:cstheme="minorHAnsi"/>
          <w:color w:val="252525"/>
          <w:sz w:val="24"/>
          <w:szCs w:val="24"/>
        </w:rPr>
        <w:t xml:space="preserve">, such as </w:t>
      </w:r>
      <w:r w:rsidRPr="00AD21E8">
        <w:rPr>
          <w:rFonts w:eastAsia="Times New Roman" w:cstheme="minorHAnsi"/>
          <w:color w:val="252525"/>
          <w:sz w:val="24"/>
          <w:szCs w:val="24"/>
        </w:rPr>
        <w:t>Canola, corn, olive, safflower, sesame, sunflower, and soybean oils</w:t>
      </w:r>
    </w:p>
    <w:p w:rsidR="00513F39" w:rsidRDefault="00513F39" w:rsidP="001F35DD">
      <w:pPr>
        <w:pStyle w:val="ListParagraph"/>
        <w:shd w:val="clear" w:color="auto" w:fill="FFFFFF"/>
        <w:spacing w:after="120" w:line="240" w:lineRule="auto"/>
        <w:ind w:left="0"/>
        <w:rPr>
          <w:rFonts w:eastAsia="Times New Roman" w:cstheme="minorHAnsi"/>
          <w:color w:val="252525"/>
          <w:sz w:val="24"/>
          <w:szCs w:val="24"/>
        </w:rPr>
      </w:pPr>
    </w:p>
    <w:p w:rsidR="00513F39" w:rsidRDefault="00513F39" w:rsidP="00782FB9">
      <w:pPr>
        <w:pStyle w:val="ListParagraph"/>
        <w:shd w:val="clear" w:color="auto" w:fill="FFFFFF"/>
        <w:spacing w:after="120" w:line="240" w:lineRule="auto"/>
        <w:ind w:left="360"/>
        <w:rPr>
          <w:rFonts w:eastAsia="Times New Roman" w:cstheme="minorHAnsi"/>
          <w:color w:val="252525"/>
          <w:sz w:val="24"/>
          <w:szCs w:val="24"/>
        </w:rPr>
      </w:pPr>
      <w:r w:rsidRPr="00513F39">
        <w:rPr>
          <w:rFonts w:eastAsia="Times New Roman" w:cstheme="minorHAnsi"/>
          <w:color w:val="252525"/>
          <w:sz w:val="24"/>
          <w:szCs w:val="24"/>
        </w:rPr>
        <w:lastRenderedPageBreak/>
        <w:t xml:space="preserve">You should eat the right amount of calories for your body, which will vary based on your sex, age, and physical activity level. Find out your daily calorie needs or goals with the </w:t>
      </w:r>
      <w:hyperlink r:id="rId7" w:history="1">
        <w:r w:rsidR="005A1DFF" w:rsidRPr="005A1DFF">
          <w:rPr>
            <w:rStyle w:val="Hyperlink"/>
            <w:rFonts w:eastAsia="Times New Roman" w:cstheme="minorHAnsi"/>
            <w:sz w:val="24"/>
            <w:szCs w:val="24"/>
          </w:rPr>
          <w:t>Body Weight</w:t>
        </w:r>
        <w:r w:rsidR="005A1DFF" w:rsidRPr="005A1DFF">
          <w:rPr>
            <w:rStyle w:val="Hyperlink"/>
            <w:rFonts w:eastAsia="Times New Roman" w:cstheme="minorHAnsi"/>
            <w:sz w:val="24"/>
            <w:szCs w:val="24"/>
          </w:rPr>
          <w:t xml:space="preserve"> </w:t>
        </w:r>
        <w:r w:rsidR="005A1DFF" w:rsidRPr="005A1DFF">
          <w:rPr>
            <w:rStyle w:val="Hyperlink"/>
            <w:rFonts w:eastAsia="Times New Roman" w:cstheme="minorHAnsi"/>
            <w:sz w:val="24"/>
            <w:szCs w:val="24"/>
          </w:rPr>
          <w:t>Pl</w:t>
        </w:r>
        <w:r w:rsidR="005A1DFF" w:rsidRPr="005A1DFF">
          <w:rPr>
            <w:rStyle w:val="Hyperlink"/>
            <w:rFonts w:eastAsia="Times New Roman" w:cstheme="minorHAnsi"/>
            <w:sz w:val="24"/>
            <w:szCs w:val="24"/>
          </w:rPr>
          <w:t>a</w:t>
        </w:r>
        <w:r w:rsidR="005A1DFF" w:rsidRPr="005A1DFF">
          <w:rPr>
            <w:rStyle w:val="Hyperlink"/>
            <w:rFonts w:eastAsia="Times New Roman" w:cstheme="minorHAnsi"/>
            <w:sz w:val="24"/>
            <w:szCs w:val="24"/>
          </w:rPr>
          <w:t>n</w:t>
        </w:r>
        <w:r w:rsidR="005A1DFF" w:rsidRPr="005A1DFF">
          <w:rPr>
            <w:rStyle w:val="Hyperlink"/>
            <w:rFonts w:eastAsia="Times New Roman" w:cstheme="minorHAnsi"/>
            <w:sz w:val="24"/>
            <w:szCs w:val="24"/>
          </w:rPr>
          <w:t>ner</w:t>
        </w:r>
      </w:hyperlink>
      <w:r w:rsidRPr="00513F39">
        <w:rPr>
          <w:rFonts w:eastAsia="Times New Roman" w:cstheme="minorHAnsi"/>
          <w:color w:val="252525"/>
          <w:sz w:val="24"/>
          <w:szCs w:val="24"/>
        </w:rPr>
        <w:t xml:space="preserve">. </w:t>
      </w:r>
    </w:p>
    <w:p w:rsidR="00513F39" w:rsidRPr="00513F39" w:rsidRDefault="00513F39" w:rsidP="001F35DD">
      <w:pPr>
        <w:pStyle w:val="ListParagraph"/>
        <w:shd w:val="clear" w:color="auto" w:fill="FFFFFF"/>
        <w:spacing w:after="120" w:line="240" w:lineRule="auto"/>
        <w:ind w:left="0"/>
        <w:rPr>
          <w:rFonts w:eastAsia="Times New Roman" w:cstheme="minorHAnsi"/>
          <w:color w:val="252525"/>
          <w:sz w:val="24"/>
          <w:szCs w:val="24"/>
        </w:rPr>
      </w:pPr>
    </w:p>
    <w:p w:rsidR="00AD21E8" w:rsidRDefault="00513F39" w:rsidP="00AD21E8">
      <w:pPr>
        <w:pStyle w:val="ListParagraph"/>
        <w:numPr>
          <w:ilvl w:val="0"/>
          <w:numId w:val="7"/>
        </w:numPr>
        <w:shd w:val="clear" w:color="auto" w:fill="FFFFFF"/>
        <w:spacing w:after="120" w:line="240" w:lineRule="auto"/>
        <w:ind w:left="360"/>
        <w:rPr>
          <w:rFonts w:eastAsia="Times New Roman" w:cstheme="minorHAnsi"/>
          <w:b/>
          <w:color w:val="252525"/>
          <w:sz w:val="24"/>
          <w:szCs w:val="24"/>
        </w:rPr>
      </w:pPr>
      <w:r w:rsidRPr="00AD21E8">
        <w:rPr>
          <w:rFonts w:eastAsia="Times New Roman" w:cstheme="minorHAnsi"/>
          <w:b/>
          <w:color w:val="252525"/>
          <w:sz w:val="24"/>
          <w:szCs w:val="24"/>
        </w:rPr>
        <w:t>Maintain a Healthy Weight</w:t>
      </w:r>
    </w:p>
    <w:p w:rsidR="00272048" w:rsidRPr="00782FB9" w:rsidRDefault="00272048" w:rsidP="00782FB9">
      <w:pPr>
        <w:shd w:val="clear" w:color="auto" w:fill="FFFFFF"/>
        <w:spacing w:after="120" w:line="240" w:lineRule="auto"/>
        <w:ind w:left="360"/>
        <w:rPr>
          <w:rFonts w:eastAsia="Times New Roman" w:cstheme="minorHAnsi"/>
          <w:color w:val="252525"/>
          <w:sz w:val="24"/>
          <w:szCs w:val="24"/>
        </w:rPr>
      </w:pPr>
      <w:r w:rsidRPr="00782FB9">
        <w:rPr>
          <w:rFonts w:eastAsia="Times New Roman" w:cstheme="minorHAnsi"/>
          <w:color w:val="252525"/>
          <w:sz w:val="24"/>
          <w:szCs w:val="24"/>
        </w:rPr>
        <w:t>The more body fat that you have and the more you weigh, the more likely you are to develop coronary heart disease, high blood pressure, type 2 diabetes, breathing problems, and certain cancers.</w:t>
      </w:r>
    </w:p>
    <w:p w:rsidR="00272048" w:rsidRDefault="00272048" w:rsidP="00782FB9">
      <w:pPr>
        <w:shd w:val="clear" w:color="auto" w:fill="FFFFFF"/>
        <w:spacing w:after="120" w:line="240" w:lineRule="auto"/>
        <w:ind w:left="360"/>
        <w:rPr>
          <w:rFonts w:eastAsia="Times New Roman" w:cstheme="minorHAnsi"/>
          <w:color w:val="252525"/>
          <w:sz w:val="24"/>
          <w:szCs w:val="24"/>
        </w:rPr>
      </w:pPr>
      <w:r w:rsidRPr="00272048">
        <w:rPr>
          <w:rFonts w:eastAsia="Times New Roman" w:cstheme="minorHAnsi"/>
          <w:color w:val="252525"/>
          <w:sz w:val="24"/>
          <w:szCs w:val="24"/>
        </w:rPr>
        <w:t xml:space="preserve">A healthy weight for adults is usually when your body mass </w:t>
      </w:r>
      <w:proofErr w:type="gramStart"/>
      <w:r w:rsidRPr="00272048">
        <w:rPr>
          <w:rFonts w:eastAsia="Times New Roman" w:cstheme="minorHAnsi"/>
          <w:color w:val="252525"/>
          <w:sz w:val="24"/>
          <w:szCs w:val="24"/>
        </w:rPr>
        <w:t>index  (</w:t>
      </w:r>
      <w:proofErr w:type="gramEnd"/>
      <w:r w:rsidRPr="00272048">
        <w:rPr>
          <w:rFonts w:eastAsia="Times New Roman" w:cstheme="minorHAnsi"/>
          <w:color w:val="252525"/>
          <w:sz w:val="24"/>
          <w:szCs w:val="24"/>
        </w:rPr>
        <w:t xml:space="preserve">BMI) is between 18.5 and 24.9. To figure out your BMI, use the National Heart, Lung, and Blood Institute’s online </w:t>
      </w:r>
      <w:hyperlink r:id="rId8" w:history="1">
        <w:r w:rsidRPr="00272048">
          <w:rPr>
            <w:rStyle w:val="Hyperlink"/>
            <w:rFonts w:eastAsia="Times New Roman" w:cstheme="minorHAnsi"/>
            <w:sz w:val="24"/>
            <w:szCs w:val="24"/>
          </w:rPr>
          <w:t>BMI calculator</w:t>
        </w:r>
      </w:hyperlink>
      <w:r w:rsidRPr="00272048">
        <w:rPr>
          <w:rFonts w:eastAsia="Times New Roman" w:cstheme="minorHAnsi"/>
          <w:color w:val="252525"/>
          <w:sz w:val="24"/>
          <w:szCs w:val="24"/>
        </w:rPr>
        <w:t xml:space="preserve"> and compare your BMI with the following table. </w:t>
      </w:r>
    </w:p>
    <w:p w:rsidR="00272048" w:rsidRDefault="00272048" w:rsidP="00782FB9">
      <w:pPr>
        <w:shd w:val="clear" w:color="auto" w:fill="FFFFFF"/>
        <w:spacing w:after="120" w:line="240" w:lineRule="auto"/>
        <w:ind w:left="630"/>
        <w:rPr>
          <w:rFonts w:eastAsia="Times New Roman" w:cstheme="minorHAnsi"/>
          <w:color w:val="252525"/>
          <w:sz w:val="24"/>
          <w:szCs w:val="24"/>
        </w:rPr>
      </w:pPr>
      <w:r>
        <w:rPr>
          <w:rFonts w:ascii="Lato" w:hAnsi="Lato" w:cs="Arial"/>
          <w:noProof/>
          <w:color w:val="000000"/>
          <w:sz w:val="21"/>
          <w:szCs w:val="21"/>
        </w:rPr>
        <w:drawing>
          <wp:inline distT="0" distB="0" distL="0" distR="0">
            <wp:extent cx="2933066" cy="1447487"/>
            <wp:effectExtent l="0" t="0" r="635" b="635"/>
            <wp:docPr id="1" name="Picture 1" descr="BMI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I ch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3917" cy="1457777"/>
                    </a:xfrm>
                    <a:prstGeom prst="rect">
                      <a:avLst/>
                    </a:prstGeom>
                    <a:noFill/>
                    <a:ln>
                      <a:noFill/>
                    </a:ln>
                  </pic:spPr>
                </pic:pic>
              </a:graphicData>
            </a:graphic>
          </wp:inline>
        </w:drawing>
      </w:r>
    </w:p>
    <w:p w:rsidR="00DF6647" w:rsidRPr="00DF6647" w:rsidRDefault="00DF6647" w:rsidP="001F35DD">
      <w:pPr>
        <w:shd w:val="clear" w:color="auto" w:fill="FFFFFF"/>
        <w:spacing w:after="120" w:line="240" w:lineRule="auto"/>
        <w:rPr>
          <w:rFonts w:eastAsia="Times New Roman" w:cstheme="minorHAnsi"/>
          <w:b/>
          <w:color w:val="252525"/>
          <w:sz w:val="24"/>
          <w:szCs w:val="24"/>
        </w:rPr>
      </w:pPr>
      <w:r w:rsidRPr="00DF6647">
        <w:rPr>
          <w:rFonts w:eastAsia="Times New Roman" w:cstheme="minorHAnsi"/>
          <w:b/>
          <w:color w:val="252525"/>
          <w:sz w:val="24"/>
          <w:szCs w:val="24"/>
        </w:rPr>
        <w:t xml:space="preserve">What </w:t>
      </w:r>
      <w:proofErr w:type="gramStart"/>
      <w:r w:rsidRPr="00DF6647">
        <w:rPr>
          <w:rFonts w:eastAsia="Times New Roman" w:cstheme="minorHAnsi"/>
          <w:b/>
          <w:color w:val="252525"/>
          <w:sz w:val="24"/>
          <w:szCs w:val="24"/>
        </w:rPr>
        <w:t>To</w:t>
      </w:r>
      <w:proofErr w:type="gramEnd"/>
      <w:r w:rsidRPr="00DF6647">
        <w:rPr>
          <w:rFonts w:eastAsia="Times New Roman" w:cstheme="minorHAnsi"/>
          <w:b/>
          <w:color w:val="252525"/>
          <w:sz w:val="24"/>
          <w:szCs w:val="24"/>
        </w:rPr>
        <w:t xml:space="preserve"> Do</w:t>
      </w:r>
    </w:p>
    <w:p w:rsidR="00DF6647" w:rsidRDefault="00DF6647" w:rsidP="00782FB9">
      <w:pPr>
        <w:shd w:val="clear" w:color="auto" w:fill="FFFFFF"/>
        <w:spacing w:after="120" w:line="240" w:lineRule="auto"/>
        <w:ind w:left="360"/>
        <w:rPr>
          <w:rFonts w:eastAsia="Times New Roman" w:cstheme="minorHAnsi"/>
          <w:color w:val="252525"/>
          <w:sz w:val="24"/>
          <w:szCs w:val="24"/>
        </w:rPr>
      </w:pPr>
      <w:r w:rsidRPr="00DF6647">
        <w:rPr>
          <w:rFonts w:eastAsia="Times New Roman" w:cstheme="minorHAnsi"/>
          <w:color w:val="252525"/>
          <w:sz w:val="24"/>
          <w:szCs w:val="24"/>
        </w:rPr>
        <w:t xml:space="preserve">If you are overweight or obese, try to lose weight. </w:t>
      </w:r>
      <w:r w:rsidR="00AD21E8">
        <w:rPr>
          <w:rFonts w:eastAsia="Times New Roman" w:cstheme="minorHAnsi"/>
          <w:color w:val="252525"/>
          <w:sz w:val="24"/>
          <w:szCs w:val="24"/>
        </w:rPr>
        <w:t xml:space="preserve">A </w:t>
      </w:r>
      <w:r w:rsidRPr="00DF6647">
        <w:rPr>
          <w:rFonts w:eastAsia="Times New Roman" w:cstheme="minorHAnsi"/>
          <w:color w:val="252525"/>
          <w:sz w:val="24"/>
          <w:szCs w:val="24"/>
        </w:rPr>
        <w:t>loss of just 3 to 5 percent of your current weight can lower triglycerides and glucose levels in your blood</w:t>
      </w:r>
      <w:r w:rsidR="00782FB9">
        <w:rPr>
          <w:rFonts w:eastAsia="Times New Roman" w:cstheme="minorHAnsi"/>
          <w:color w:val="252525"/>
          <w:sz w:val="24"/>
          <w:szCs w:val="24"/>
        </w:rPr>
        <w:t xml:space="preserve"> and</w:t>
      </w:r>
      <w:r w:rsidRPr="00DF6647">
        <w:rPr>
          <w:rFonts w:eastAsia="Times New Roman" w:cstheme="minorHAnsi"/>
          <w:color w:val="252525"/>
          <w:sz w:val="24"/>
          <w:szCs w:val="24"/>
        </w:rPr>
        <w:t xml:space="preserve"> </w:t>
      </w:r>
      <w:r w:rsidR="00AD21E8">
        <w:rPr>
          <w:rFonts w:eastAsia="Times New Roman" w:cstheme="minorHAnsi"/>
          <w:color w:val="252525"/>
          <w:sz w:val="24"/>
          <w:szCs w:val="24"/>
        </w:rPr>
        <w:t xml:space="preserve">reduce </w:t>
      </w:r>
      <w:r w:rsidRPr="00DF6647">
        <w:rPr>
          <w:rFonts w:eastAsia="Times New Roman" w:cstheme="minorHAnsi"/>
          <w:color w:val="252525"/>
          <w:sz w:val="24"/>
          <w:szCs w:val="24"/>
        </w:rPr>
        <w:t>your risk of developing type 2 diabetes. Losing more than 3 to 5 percent of your weight can improve blood pressure readings, lower bad LDL cholesterol, and increase good HDL cholesterol</w:t>
      </w:r>
      <w:r>
        <w:rPr>
          <w:rFonts w:eastAsia="Times New Roman" w:cstheme="minorHAnsi"/>
          <w:color w:val="252525"/>
          <w:sz w:val="24"/>
          <w:szCs w:val="24"/>
        </w:rPr>
        <w:t>.</w:t>
      </w:r>
    </w:p>
    <w:p w:rsidR="001F35DD" w:rsidRDefault="00782FB9" w:rsidP="00782FB9">
      <w:pPr>
        <w:shd w:val="clear" w:color="auto" w:fill="FFFFFF"/>
        <w:spacing w:after="120" w:line="240" w:lineRule="auto"/>
        <w:ind w:left="360"/>
        <w:rPr>
          <w:rFonts w:eastAsia="Times New Roman" w:cstheme="minorHAnsi"/>
          <w:color w:val="252525"/>
          <w:sz w:val="24"/>
          <w:szCs w:val="24"/>
        </w:rPr>
      </w:pPr>
      <w:r>
        <w:rPr>
          <w:rFonts w:eastAsia="Times New Roman" w:cstheme="minorHAnsi"/>
          <w:color w:val="252525"/>
          <w:sz w:val="24"/>
          <w:szCs w:val="24"/>
        </w:rPr>
        <w:t>Talk</w:t>
      </w:r>
      <w:r w:rsidR="001F35DD" w:rsidRPr="001F35DD">
        <w:rPr>
          <w:rFonts w:eastAsia="Times New Roman" w:cstheme="minorHAnsi"/>
          <w:color w:val="252525"/>
          <w:sz w:val="24"/>
          <w:szCs w:val="24"/>
        </w:rPr>
        <w:t xml:space="preserve"> to your doctor or healthcare provider about what BMI is right for you. Follow a heart-healthy eating plan and be physically active to </w:t>
      </w:r>
      <w:r w:rsidR="00DD0CDE">
        <w:rPr>
          <w:rFonts w:eastAsia="Times New Roman" w:cstheme="minorHAnsi"/>
          <w:color w:val="252525"/>
          <w:sz w:val="24"/>
          <w:szCs w:val="24"/>
        </w:rPr>
        <w:t xml:space="preserve">help </w:t>
      </w:r>
      <w:r w:rsidR="001F35DD" w:rsidRPr="001F35DD">
        <w:rPr>
          <w:rFonts w:eastAsia="Times New Roman" w:cstheme="minorHAnsi"/>
          <w:color w:val="252525"/>
          <w:sz w:val="24"/>
          <w:szCs w:val="24"/>
        </w:rPr>
        <w:t>achieve and maintain a healthy weight.</w:t>
      </w:r>
    </w:p>
    <w:p w:rsidR="00AD21E8" w:rsidRDefault="00CA74E9" w:rsidP="00AD21E8">
      <w:pPr>
        <w:pStyle w:val="ListParagraph"/>
        <w:numPr>
          <w:ilvl w:val="0"/>
          <w:numId w:val="7"/>
        </w:numPr>
        <w:shd w:val="clear" w:color="auto" w:fill="FFFFFF"/>
        <w:spacing w:after="120" w:line="240" w:lineRule="auto"/>
        <w:ind w:left="360"/>
        <w:rPr>
          <w:rFonts w:eastAsia="Times New Roman" w:cstheme="minorHAnsi"/>
          <w:b/>
          <w:color w:val="252525"/>
          <w:sz w:val="24"/>
          <w:szCs w:val="24"/>
        </w:rPr>
      </w:pPr>
      <w:r w:rsidRPr="00AD21E8">
        <w:rPr>
          <w:rFonts w:eastAsia="Times New Roman" w:cstheme="minorHAnsi"/>
          <w:b/>
          <w:color w:val="252525"/>
          <w:sz w:val="24"/>
          <w:szCs w:val="24"/>
        </w:rPr>
        <w:t xml:space="preserve">Manage </w:t>
      </w:r>
      <w:r w:rsidR="00272048" w:rsidRPr="00AD21E8">
        <w:rPr>
          <w:rFonts w:eastAsia="Times New Roman" w:cstheme="minorHAnsi"/>
          <w:b/>
          <w:color w:val="252525"/>
          <w:sz w:val="24"/>
          <w:szCs w:val="24"/>
        </w:rPr>
        <w:t>Stress</w:t>
      </w:r>
    </w:p>
    <w:p w:rsidR="00F67896" w:rsidRPr="00AD21E8" w:rsidRDefault="00740EFE" w:rsidP="00DD0CDE">
      <w:pPr>
        <w:shd w:val="clear" w:color="auto" w:fill="FFFFFF"/>
        <w:spacing w:after="120" w:line="240" w:lineRule="auto"/>
        <w:ind w:left="360"/>
        <w:rPr>
          <w:rFonts w:eastAsia="Times New Roman" w:cstheme="minorHAnsi"/>
          <w:color w:val="252525"/>
          <w:sz w:val="24"/>
          <w:szCs w:val="24"/>
        </w:rPr>
      </w:pPr>
      <w:r>
        <w:rPr>
          <w:rFonts w:eastAsia="Times New Roman" w:cstheme="minorHAnsi"/>
          <w:color w:val="252525"/>
          <w:sz w:val="24"/>
          <w:szCs w:val="24"/>
        </w:rPr>
        <w:t>E</w:t>
      </w:r>
      <w:r w:rsidR="00F67896" w:rsidRPr="00AD21E8">
        <w:rPr>
          <w:rFonts w:eastAsia="Times New Roman" w:cstheme="minorHAnsi"/>
          <w:color w:val="252525"/>
          <w:sz w:val="24"/>
          <w:szCs w:val="24"/>
        </w:rPr>
        <w:t>motionally upsetting event</w:t>
      </w:r>
      <w:r>
        <w:rPr>
          <w:rFonts w:eastAsia="Times New Roman" w:cstheme="minorHAnsi"/>
          <w:color w:val="252525"/>
          <w:sz w:val="24"/>
          <w:szCs w:val="24"/>
        </w:rPr>
        <w:t>s</w:t>
      </w:r>
      <w:r w:rsidR="00F67896" w:rsidRPr="00AD21E8">
        <w:rPr>
          <w:rFonts w:eastAsia="Times New Roman" w:cstheme="minorHAnsi"/>
          <w:color w:val="252525"/>
          <w:sz w:val="24"/>
          <w:szCs w:val="24"/>
        </w:rPr>
        <w:t xml:space="preserve">—particularly </w:t>
      </w:r>
      <w:r>
        <w:rPr>
          <w:rFonts w:eastAsia="Times New Roman" w:cstheme="minorHAnsi"/>
          <w:color w:val="252525"/>
          <w:sz w:val="24"/>
          <w:szCs w:val="24"/>
        </w:rPr>
        <w:t>those</w:t>
      </w:r>
      <w:r w:rsidR="00F67896" w:rsidRPr="00AD21E8">
        <w:rPr>
          <w:rFonts w:eastAsia="Times New Roman" w:cstheme="minorHAnsi"/>
          <w:color w:val="252525"/>
          <w:sz w:val="24"/>
          <w:szCs w:val="24"/>
        </w:rPr>
        <w:t xml:space="preserve"> involving anger—can serve as a trigger for a heart attack or angina in some people. Stress can contribute to high blood pressure and other cardiovascular risks. Some of the ways people cope with stress—drinking alcohol, abusing other substances, smoking, or overeating—are not healthy ways to manage stress.</w:t>
      </w:r>
    </w:p>
    <w:p w:rsidR="00F67896" w:rsidRPr="00F67896" w:rsidRDefault="00F67896" w:rsidP="00DD0CDE">
      <w:pPr>
        <w:shd w:val="clear" w:color="auto" w:fill="FFFFFF"/>
        <w:spacing w:after="120" w:line="240" w:lineRule="auto"/>
        <w:ind w:left="360"/>
        <w:rPr>
          <w:rFonts w:eastAsia="Times New Roman" w:cstheme="minorHAnsi"/>
          <w:color w:val="252525"/>
          <w:sz w:val="24"/>
          <w:szCs w:val="24"/>
        </w:rPr>
      </w:pPr>
      <w:r w:rsidRPr="00F67896">
        <w:rPr>
          <w:rFonts w:eastAsia="Times New Roman" w:cstheme="minorHAnsi"/>
          <w:color w:val="252525"/>
          <w:sz w:val="24"/>
          <w:szCs w:val="24"/>
        </w:rPr>
        <w:t>Learning how to manage stress and cope with problems can improve your emotional and physical health. Consider healthy stress-reducing activities such as:</w:t>
      </w:r>
    </w:p>
    <w:p w:rsidR="00AD21E8" w:rsidRPr="00F67896" w:rsidRDefault="00AD21E8" w:rsidP="00DD0CDE">
      <w:pPr>
        <w:pStyle w:val="ListParagraph"/>
        <w:numPr>
          <w:ilvl w:val="0"/>
          <w:numId w:val="8"/>
        </w:numPr>
        <w:shd w:val="clear" w:color="auto" w:fill="FFFFFF"/>
        <w:spacing w:after="120" w:line="240" w:lineRule="auto"/>
        <w:rPr>
          <w:rFonts w:eastAsia="Times New Roman" w:cstheme="minorHAnsi"/>
          <w:color w:val="252525"/>
          <w:sz w:val="24"/>
          <w:szCs w:val="24"/>
        </w:rPr>
      </w:pPr>
      <w:r w:rsidRPr="00F67896">
        <w:rPr>
          <w:rFonts w:eastAsia="Times New Roman" w:cstheme="minorHAnsi"/>
          <w:color w:val="252525"/>
          <w:sz w:val="24"/>
          <w:szCs w:val="24"/>
        </w:rPr>
        <w:t>Being physically active</w:t>
      </w:r>
      <w:r>
        <w:rPr>
          <w:rFonts w:eastAsia="Times New Roman" w:cstheme="minorHAnsi"/>
          <w:color w:val="252525"/>
          <w:sz w:val="24"/>
          <w:szCs w:val="24"/>
        </w:rPr>
        <w:t xml:space="preserve"> (a recurring theme)</w:t>
      </w:r>
    </w:p>
    <w:p w:rsidR="00AD21E8" w:rsidRPr="00F67896" w:rsidRDefault="00AD21E8" w:rsidP="00DD0CDE">
      <w:pPr>
        <w:pStyle w:val="ListParagraph"/>
        <w:numPr>
          <w:ilvl w:val="0"/>
          <w:numId w:val="8"/>
        </w:numPr>
        <w:shd w:val="clear" w:color="auto" w:fill="FFFFFF"/>
        <w:spacing w:after="120" w:line="240" w:lineRule="auto"/>
        <w:rPr>
          <w:rFonts w:eastAsia="Times New Roman" w:cstheme="minorHAnsi"/>
          <w:color w:val="252525"/>
          <w:sz w:val="24"/>
          <w:szCs w:val="24"/>
        </w:rPr>
      </w:pPr>
      <w:r w:rsidRPr="00F67896">
        <w:rPr>
          <w:rFonts w:eastAsia="Times New Roman" w:cstheme="minorHAnsi"/>
          <w:color w:val="252525"/>
          <w:sz w:val="24"/>
          <w:szCs w:val="24"/>
        </w:rPr>
        <w:t>Participating in a stress management program</w:t>
      </w:r>
    </w:p>
    <w:p w:rsidR="00F67896" w:rsidRPr="00F67896" w:rsidRDefault="00F67896" w:rsidP="00DD0CDE">
      <w:pPr>
        <w:pStyle w:val="ListParagraph"/>
        <w:numPr>
          <w:ilvl w:val="0"/>
          <w:numId w:val="8"/>
        </w:numPr>
        <w:shd w:val="clear" w:color="auto" w:fill="FFFFFF"/>
        <w:spacing w:after="120" w:line="240" w:lineRule="auto"/>
        <w:rPr>
          <w:rFonts w:eastAsia="Times New Roman" w:cstheme="minorHAnsi"/>
          <w:color w:val="252525"/>
          <w:sz w:val="24"/>
          <w:szCs w:val="24"/>
        </w:rPr>
      </w:pPr>
      <w:r w:rsidRPr="00F67896">
        <w:rPr>
          <w:rFonts w:eastAsia="Times New Roman" w:cstheme="minorHAnsi"/>
          <w:color w:val="252525"/>
          <w:sz w:val="24"/>
          <w:szCs w:val="24"/>
        </w:rPr>
        <w:t>Practicing meditation</w:t>
      </w:r>
    </w:p>
    <w:p w:rsidR="00F67896" w:rsidRPr="00F67896" w:rsidRDefault="00F67896" w:rsidP="00DD0CDE">
      <w:pPr>
        <w:pStyle w:val="ListParagraph"/>
        <w:numPr>
          <w:ilvl w:val="0"/>
          <w:numId w:val="8"/>
        </w:numPr>
        <w:shd w:val="clear" w:color="auto" w:fill="FFFFFF"/>
        <w:spacing w:after="120" w:line="240" w:lineRule="auto"/>
        <w:rPr>
          <w:rFonts w:eastAsia="Times New Roman" w:cstheme="minorHAnsi"/>
          <w:color w:val="252525"/>
          <w:sz w:val="24"/>
          <w:szCs w:val="24"/>
        </w:rPr>
      </w:pPr>
      <w:r w:rsidRPr="00F67896">
        <w:rPr>
          <w:rFonts w:eastAsia="Times New Roman" w:cstheme="minorHAnsi"/>
          <w:color w:val="252525"/>
          <w:sz w:val="24"/>
          <w:szCs w:val="24"/>
        </w:rPr>
        <w:t>Trying relaxation therapy</w:t>
      </w:r>
    </w:p>
    <w:p w:rsidR="00272048" w:rsidRDefault="00F67896" w:rsidP="00DD0CDE">
      <w:pPr>
        <w:pStyle w:val="ListParagraph"/>
        <w:numPr>
          <w:ilvl w:val="0"/>
          <w:numId w:val="8"/>
        </w:numPr>
        <w:shd w:val="clear" w:color="auto" w:fill="FFFFFF"/>
        <w:spacing w:after="120" w:line="240" w:lineRule="auto"/>
        <w:rPr>
          <w:rFonts w:eastAsia="Times New Roman" w:cstheme="minorHAnsi"/>
          <w:color w:val="252525"/>
          <w:sz w:val="24"/>
          <w:szCs w:val="24"/>
        </w:rPr>
      </w:pPr>
      <w:r w:rsidRPr="00F67896">
        <w:rPr>
          <w:rFonts w:eastAsia="Times New Roman" w:cstheme="minorHAnsi"/>
          <w:color w:val="252525"/>
          <w:sz w:val="24"/>
          <w:szCs w:val="24"/>
        </w:rPr>
        <w:t>Talking with friends, family, and community or religious support systems</w:t>
      </w:r>
    </w:p>
    <w:p w:rsidR="00AD21E8" w:rsidRPr="00F67896" w:rsidRDefault="00AD21E8" w:rsidP="00DD0CDE">
      <w:pPr>
        <w:pStyle w:val="ListParagraph"/>
        <w:numPr>
          <w:ilvl w:val="0"/>
          <w:numId w:val="8"/>
        </w:numPr>
        <w:shd w:val="clear" w:color="auto" w:fill="FFFFFF"/>
        <w:spacing w:after="120" w:line="240" w:lineRule="auto"/>
        <w:rPr>
          <w:rFonts w:eastAsia="Times New Roman" w:cstheme="minorHAnsi"/>
          <w:color w:val="252525"/>
          <w:sz w:val="24"/>
          <w:szCs w:val="24"/>
        </w:rPr>
      </w:pPr>
      <w:r w:rsidRPr="00F67896">
        <w:rPr>
          <w:rFonts w:eastAsia="Times New Roman" w:cstheme="minorHAnsi"/>
          <w:color w:val="252525"/>
          <w:sz w:val="24"/>
          <w:szCs w:val="24"/>
        </w:rPr>
        <w:t>Visiting a qualified mental healthcare provider</w:t>
      </w:r>
    </w:p>
    <w:p w:rsidR="00CC65B3" w:rsidRPr="00CC65B3" w:rsidRDefault="00CC65B3" w:rsidP="001F35DD">
      <w:pPr>
        <w:shd w:val="clear" w:color="auto" w:fill="FFFFFF"/>
        <w:spacing w:after="120" w:line="240" w:lineRule="auto"/>
        <w:rPr>
          <w:rFonts w:eastAsia="Times New Roman" w:cstheme="minorHAnsi"/>
          <w:b/>
          <w:color w:val="252525"/>
          <w:sz w:val="24"/>
          <w:szCs w:val="24"/>
        </w:rPr>
      </w:pPr>
      <w:r w:rsidRPr="00CC65B3">
        <w:rPr>
          <w:rFonts w:eastAsia="Times New Roman" w:cstheme="minorHAnsi"/>
          <w:b/>
          <w:color w:val="252525"/>
          <w:sz w:val="24"/>
          <w:szCs w:val="24"/>
        </w:rPr>
        <w:lastRenderedPageBreak/>
        <w:t xml:space="preserve">What </w:t>
      </w:r>
      <w:proofErr w:type="gramStart"/>
      <w:r w:rsidRPr="00CC65B3">
        <w:rPr>
          <w:rFonts w:eastAsia="Times New Roman" w:cstheme="minorHAnsi"/>
          <w:b/>
          <w:color w:val="252525"/>
          <w:sz w:val="24"/>
          <w:szCs w:val="24"/>
        </w:rPr>
        <w:t>To</w:t>
      </w:r>
      <w:proofErr w:type="gramEnd"/>
      <w:r w:rsidRPr="00CC65B3">
        <w:rPr>
          <w:rFonts w:eastAsia="Times New Roman" w:cstheme="minorHAnsi"/>
          <w:b/>
          <w:color w:val="252525"/>
          <w:sz w:val="24"/>
          <w:szCs w:val="24"/>
        </w:rPr>
        <w:t xml:space="preserve"> Do</w:t>
      </w:r>
    </w:p>
    <w:p w:rsidR="00F67896" w:rsidRDefault="00F67896" w:rsidP="00DD0CDE">
      <w:pPr>
        <w:shd w:val="clear" w:color="auto" w:fill="FFFFFF"/>
        <w:spacing w:after="120" w:line="240" w:lineRule="auto"/>
        <w:ind w:left="360"/>
        <w:rPr>
          <w:rFonts w:eastAsia="Times New Roman" w:cstheme="minorHAnsi"/>
          <w:color w:val="252525"/>
          <w:sz w:val="24"/>
          <w:szCs w:val="24"/>
        </w:rPr>
      </w:pPr>
      <w:r>
        <w:rPr>
          <w:rFonts w:eastAsia="Times New Roman" w:cstheme="minorHAnsi"/>
          <w:color w:val="252525"/>
          <w:sz w:val="24"/>
          <w:szCs w:val="24"/>
        </w:rPr>
        <w:t>Use the tools HBC provides to ALL Associates to help manage stress and improve your mental health, including:</w:t>
      </w:r>
    </w:p>
    <w:p w:rsidR="00AD21E8" w:rsidRDefault="00F67896" w:rsidP="00DD0CDE">
      <w:pPr>
        <w:pStyle w:val="ListParagraph"/>
        <w:numPr>
          <w:ilvl w:val="0"/>
          <w:numId w:val="9"/>
        </w:numPr>
        <w:shd w:val="clear" w:color="auto" w:fill="FFFFFF"/>
        <w:spacing w:after="120" w:line="240" w:lineRule="auto"/>
        <w:contextualSpacing w:val="0"/>
        <w:rPr>
          <w:rFonts w:eastAsia="Times New Roman" w:cstheme="minorHAnsi"/>
          <w:color w:val="252525"/>
          <w:sz w:val="24"/>
          <w:szCs w:val="24"/>
        </w:rPr>
      </w:pPr>
      <w:r w:rsidRPr="00AD21E8">
        <w:rPr>
          <w:rFonts w:eastAsia="Times New Roman" w:cstheme="minorHAnsi"/>
          <w:color w:val="252525"/>
          <w:sz w:val="24"/>
          <w:szCs w:val="24"/>
        </w:rPr>
        <w:t>Optum Employee Assistance Program (EAP)</w:t>
      </w:r>
    </w:p>
    <w:p w:rsidR="00F67896" w:rsidRPr="00AD21E8" w:rsidRDefault="00EF1FAB" w:rsidP="00DD0CDE">
      <w:pPr>
        <w:pStyle w:val="ListParagraph"/>
        <w:shd w:val="clear" w:color="auto" w:fill="FFFFFF"/>
        <w:spacing w:before="120" w:after="120" w:line="240" w:lineRule="auto"/>
        <w:contextualSpacing w:val="0"/>
        <w:rPr>
          <w:rFonts w:eastAsia="Times New Roman" w:cstheme="minorHAnsi"/>
          <w:color w:val="252525"/>
          <w:sz w:val="24"/>
          <w:szCs w:val="24"/>
        </w:rPr>
      </w:pPr>
      <w:r w:rsidRPr="00AD21E8">
        <w:rPr>
          <w:rFonts w:eastAsia="Times New Roman" w:cstheme="minorHAnsi"/>
          <w:color w:val="252525"/>
          <w:sz w:val="24"/>
          <w:szCs w:val="24"/>
        </w:rPr>
        <w:t>Associates and their</w:t>
      </w:r>
      <w:r w:rsidR="00F67896" w:rsidRPr="00AD21E8">
        <w:rPr>
          <w:rFonts w:eastAsia="Times New Roman" w:cstheme="minorHAnsi"/>
          <w:color w:val="252525"/>
          <w:sz w:val="24"/>
          <w:szCs w:val="24"/>
        </w:rPr>
        <w:t xml:space="preserve"> dependents can access the EAP 24 hours a day, seven days a week via a toll free phone number or the Web. The EAP provides up to five confidential</w:t>
      </w:r>
      <w:r w:rsidRPr="00AD21E8">
        <w:rPr>
          <w:rFonts w:eastAsia="Times New Roman" w:cstheme="minorHAnsi"/>
          <w:color w:val="252525"/>
          <w:sz w:val="24"/>
          <w:szCs w:val="24"/>
        </w:rPr>
        <w:t>, in-person</w:t>
      </w:r>
      <w:r w:rsidR="00F67896" w:rsidRPr="00AD21E8">
        <w:rPr>
          <w:rFonts w:eastAsia="Times New Roman" w:cstheme="minorHAnsi"/>
          <w:color w:val="252525"/>
          <w:sz w:val="24"/>
          <w:szCs w:val="24"/>
        </w:rPr>
        <w:t xml:space="preserve"> sessions with a counselor, at no cost to you. The assistance is completely confidential.</w:t>
      </w:r>
    </w:p>
    <w:p w:rsidR="00F67896" w:rsidRDefault="00F67896" w:rsidP="00DD0CDE">
      <w:pPr>
        <w:pStyle w:val="ListParagraph"/>
        <w:shd w:val="clear" w:color="auto" w:fill="FFFFFF"/>
        <w:spacing w:after="120" w:line="240" w:lineRule="auto"/>
        <w:rPr>
          <w:rFonts w:eastAsia="Times New Roman" w:cstheme="minorHAnsi"/>
          <w:color w:val="252525"/>
          <w:sz w:val="24"/>
          <w:szCs w:val="24"/>
        </w:rPr>
      </w:pPr>
      <w:r w:rsidRPr="00F67896">
        <w:rPr>
          <w:rFonts w:eastAsia="Times New Roman" w:cstheme="minorHAnsi"/>
          <w:color w:val="252525"/>
          <w:sz w:val="24"/>
          <w:szCs w:val="24"/>
        </w:rPr>
        <w:t>CALL TOLL FREE (866) 248-4094</w:t>
      </w:r>
      <w:r w:rsidR="00AD21E8">
        <w:rPr>
          <w:rFonts w:eastAsia="Times New Roman" w:cstheme="minorHAnsi"/>
          <w:color w:val="252525"/>
          <w:sz w:val="24"/>
          <w:szCs w:val="24"/>
        </w:rPr>
        <w:t xml:space="preserve"> </w:t>
      </w:r>
      <w:r w:rsidRPr="00F67896">
        <w:rPr>
          <w:rFonts w:eastAsia="Times New Roman" w:cstheme="minorHAnsi"/>
          <w:color w:val="252525"/>
          <w:sz w:val="24"/>
          <w:szCs w:val="24"/>
        </w:rPr>
        <w:t>or</w:t>
      </w:r>
      <w:r w:rsidR="00AD21E8">
        <w:rPr>
          <w:rFonts w:eastAsia="Times New Roman" w:cstheme="minorHAnsi"/>
          <w:color w:val="252525"/>
          <w:sz w:val="24"/>
          <w:szCs w:val="24"/>
        </w:rPr>
        <w:t xml:space="preserve"> </w:t>
      </w:r>
      <w:r w:rsidRPr="00F67896">
        <w:rPr>
          <w:rFonts w:eastAsia="Times New Roman" w:cstheme="minorHAnsi"/>
          <w:color w:val="252525"/>
          <w:sz w:val="24"/>
          <w:szCs w:val="24"/>
        </w:rPr>
        <w:t xml:space="preserve">VISIT </w:t>
      </w:r>
      <w:r w:rsidR="00391D94">
        <w:fldChar w:fldCharType="begin"/>
      </w:r>
      <w:ins w:id="0" w:author="Bob Cope" w:date="2018-02-09T15:25:00Z">
        <w:r w:rsidR="008450F7">
          <w:instrText>HYPERLINK "https://www.liveandworkwell.com/content/en/public.html"</w:instrText>
        </w:r>
      </w:ins>
      <w:del w:id="1" w:author="Bob Cope" w:date="2018-02-09T15:25:00Z">
        <w:r w:rsidR="00391D94" w:rsidDel="008450F7">
          <w:delInstrText xml:space="preserve"> HYPERLINK "file:///C:\\Users\\tfailla\\Downloads\\WWW.LIVEANDWORKWELL.COM" </w:delInstrText>
        </w:r>
      </w:del>
      <w:ins w:id="2" w:author="Bob Cope" w:date="2018-02-09T15:25:00Z"/>
      <w:r w:rsidR="00391D94">
        <w:fldChar w:fldCharType="separate"/>
      </w:r>
      <w:r w:rsidRPr="00F67896">
        <w:rPr>
          <w:rStyle w:val="Hyperlink"/>
          <w:rFonts w:eastAsia="Times New Roman" w:cstheme="minorHAnsi"/>
          <w:sz w:val="24"/>
          <w:szCs w:val="24"/>
        </w:rPr>
        <w:t>WWW.LIVEANDWORKWELL.COM</w:t>
      </w:r>
      <w:r w:rsidR="00391D94">
        <w:rPr>
          <w:rStyle w:val="Hyperlink"/>
          <w:rFonts w:eastAsia="Times New Roman" w:cstheme="minorHAnsi"/>
          <w:sz w:val="24"/>
          <w:szCs w:val="24"/>
        </w:rPr>
        <w:fldChar w:fldCharType="end"/>
      </w:r>
      <w:bookmarkStart w:id="3" w:name="_GoBack"/>
      <w:bookmarkEnd w:id="3"/>
      <w:r w:rsidRPr="00F67896">
        <w:rPr>
          <w:rFonts w:eastAsia="Times New Roman" w:cstheme="minorHAnsi"/>
          <w:color w:val="252525"/>
          <w:sz w:val="24"/>
          <w:szCs w:val="24"/>
        </w:rPr>
        <w:t xml:space="preserve"> AND USE ACCESS CODE </w:t>
      </w:r>
      <w:r w:rsidRPr="00F67896">
        <w:rPr>
          <w:rFonts w:eastAsia="Times New Roman" w:cstheme="minorHAnsi"/>
          <w:b/>
          <w:color w:val="252525"/>
          <w:sz w:val="24"/>
          <w:szCs w:val="24"/>
        </w:rPr>
        <w:t>HBC</w:t>
      </w:r>
    </w:p>
    <w:p w:rsidR="00F67896" w:rsidRDefault="00F67896" w:rsidP="00DD0CDE">
      <w:pPr>
        <w:pStyle w:val="ListParagraph"/>
        <w:shd w:val="clear" w:color="auto" w:fill="FFFFFF"/>
        <w:spacing w:after="120" w:line="240" w:lineRule="auto"/>
        <w:rPr>
          <w:rFonts w:eastAsia="Times New Roman" w:cstheme="minorHAnsi"/>
          <w:color w:val="252525"/>
          <w:sz w:val="24"/>
          <w:szCs w:val="24"/>
        </w:rPr>
      </w:pPr>
    </w:p>
    <w:p w:rsidR="00F67896" w:rsidRDefault="00CC65B3" w:rsidP="00DD0CDE">
      <w:pPr>
        <w:pStyle w:val="ListParagraph"/>
        <w:numPr>
          <w:ilvl w:val="0"/>
          <w:numId w:val="9"/>
        </w:numPr>
        <w:shd w:val="clear" w:color="auto" w:fill="FFFFFF"/>
        <w:spacing w:after="120" w:line="240" w:lineRule="auto"/>
        <w:rPr>
          <w:rFonts w:eastAsia="Times New Roman" w:cstheme="minorHAnsi"/>
          <w:color w:val="252525"/>
          <w:sz w:val="24"/>
          <w:szCs w:val="24"/>
        </w:rPr>
      </w:pPr>
      <w:r>
        <w:rPr>
          <w:rFonts w:eastAsia="Times New Roman" w:cstheme="minorHAnsi"/>
          <w:color w:val="252525"/>
          <w:sz w:val="24"/>
          <w:szCs w:val="24"/>
        </w:rPr>
        <w:t xml:space="preserve">Watch </w:t>
      </w:r>
      <w:hyperlink r:id="rId10" w:history="1">
        <w:r w:rsidR="00F67896" w:rsidRPr="00CC65B3">
          <w:rPr>
            <w:rStyle w:val="Hyperlink"/>
            <w:rFonts w:eastAsia="Times New Roman" w:cstheme="minorHAnsi"/>
            <w:sz w:val="24"/>
            <w:szCs w:val="24"/>
          </w:rPr>
          <w:t>MINDFRESH TV</w:t>
        </w:r>
      </w:hyperlink>
      <w:r w:rsidR="00F67896" w:rsidRPr="00F67896">
        <w:rPr>
          <w:rFonts w:eastAsia="Times New Roman" w:cstheme="minorHAnsi"/>
          <w:color w:val="252525"/>
          <w:sz w:val="24"/>
          <w:szCs w:val="24"/>
        </w:rPr>
        <w:t xml:space="preserve"> videos, which can be done in less than five minutes where ever you have internet access! Videos focus on topics such as avoiding emailing when angry, staying focused, boosting your confidence and interacting with coworkers, just to name a few!</w:t>
      </w:r>
    </w:p>
    <w:p w:rsidR="00CC65B3" w:rsidRDefault="00CC65B3" w:rsidP="00DD0CDE">
      <w:pPr>
        <w:pStyle w:val="ListParagraph"/>
        <w:shd w:val="clear" w:color="auto" w:fill="FFFFFF"/>
        <w:spacing w:after="120" w:line="240" w:lineRule="auto"/>
        <w:rPr>
          <w:rFonts w:eastAsia="Times New Roman" w:cstheme="minorHAnsi"/>
          <w:color w:val="252525"/>
          <w:sz w:val="24"/>
          <w:szCs w:val="24"/>
        </w:rPr>
      </w:pPr>
    </w:p>
    <w:p w:rsidR="00CC65B3" w:rsidRPr="00CC65B3" w:rsidRDefault="00CC65B3" w:rsidP="00DD0CDE">
      <w:pPr>
        <w:pStyle w:val="ListParagraph"/>
        <w:shd w:val="clear" w:color="auto" w:fill="FFFFFF"/>
        <w:spacing w:after="120" w:line="240" w:lineRule="auto"/>
        <w:rPr>
          <w:rFonts w:eastAsia="Times New Roman" w:cstheme="minorHAnsi"/>
          <w:color w:val="252525"/>
          <w:sz w:val="24"/>
          <w:szCs w:val="24"/>
        </w:rPr>
      </w:pPr>
      <w:r w:rsidRPr="00CC65B3">
        <w:rPr>
          <w:rFonts w:eastAsia="Times New Roman" w:cstheme="minorHAnsi"/>
          <w:color w:val="252525"/>
          <w:sz w:val="24"/>
          <w:szCs w:val="24"/>
        </w:rPr>
        <w:t xml:space="preserve">Visit </w:t>
      </w:r>
      <w:hyperlink r:id="rId11" w:history="1">
        <w:r w:rsidRPr="00CC65B3">
          <w:rPr>
            <w:rStyle w:val="Hyperlink"/>
            <w:rFonts w:eastAsia="Times New Roman" w:cstheme="minorHAnsi"/>
            <w:sz w:val="24"/>
            <w:szCs w:val="24"/>
          </w:rPr>
          <w:t>TV.Mindfresh.co</w:t>
        </w:r>
      </w:hyperlink>
      <w:r>
        <w:rPr>
          <w:rFonts w:eastAsia="Times New Roman" w:cstheme="minorHAnsi"/>
          <w:color w:val="252525"/>
          <w:sz w:val="24"/>
          <w:szCs w:val="24"/>
        </w:rPr>
        <w:t xml:space="preserve"> and s</w:t>
      </w:r>
      <w:r w:rsidRPr="00CC65B3">
        <w:rPr>
          <w:rFonts w:eastAsia="Times New Roman" w:cstheme="minorHAnsi"/>
          <w:color w:val="252525"/>
          <w:sz w:val="24"/>
          <w:szCs w:val="24"/>
        </w:rPr>
        <w:t>ign in with the following credentials:</w:t>
      </w:r>
    </w:p>
    <w:p w:rsidR="00CC65B3" w:rsidRDefault="00CC65B3" w:rsidP="00DD0CDE">
      <w:pPr>
        <w:pStyle w:val="ListParagraph"/>
        <w:shd w:val="clear" w:color="auto" w:fill="FFFFFF"/>
        <w:spacing w:after="120" w:line="240" w:lineRule="auto"/>
        <w:rPr>
          <w:rFonts w:eastAsia="Times New Roman" w:cstheme="minorHAnsi"/>
          <w:color w:val="252525"/>
          <w:sz w:val="24"/>
          <w:szCs w:val="24"/>
        </w:rPr>
      </w:pPr>
      <w:r w:rsidRPr="00CC65B3">
        <w:rPr>
          <w:rFonts w:eastAsia="Times New Roman" w:cstheme="minorHAnsi"/>
          <w:color w:val="252525"/>
          <w:sz w:val="24"/>
          <w:szCs w:val="24"/>
        </w:rPr>
        <w:t xml:space="preserve">Email: </w:t>
      </w:r>
      <w:r w:rsidR="00AD21E8" w:rsidRPr="00AD21E8">
        <w:rPr>
          <w:rFonts w:eastAsia="Times New Roman" w:cstheme="minorHAnsi"/>
          <w:color w:val="252525"/>
          <w:sz w:val="24"/>
          <w:szCs w:val="24"/>
        </w:rPr>
        <w:t>hbc@mindfresh.co</w:t>
      </w:r>
      <w:r w:rsidR="00AD21E8">
        <w:rPr>
          <w:rFonts w:eastAsia="Times New Roman" w:cstheme="minorHAnsi"/>
          <w:color w:val="252525"/>
          <w:sz w:val="24"/>
          <w:szCs w:val="24"/>
        </w:rPr>
        <w:tab/>
      </w:r>
      <w:r w:rsidRPr="00CC65B3">
        <w:rPr>
          <w:rFonts w:eastAsia="Times New Roman" w:cstheme="minorHAnsi"/>
          <w:color w:val="252525"/>
          <w:sz w:val="24"/>
          <w:szCs w:val="24"/>
        </w:rPr>
        <w:t xml:space="preserve">Password: </w:t>
      </w:r>
      <w:proofErr w:type="spellStart"/>
      <w:r w:rsidRPr="00CC65B3">
        <w:rPr>
          <w:rFonts w:eastAsia="Times New Roman" w:cstheme="minorHAnsi"/>
          <w:color w:val="252525"/>
          <w:sz w:val="24"/>
          <w:szCs w:val="24"/>
        </w:rPr>
        <w:t>mindfresh</w:t>
      </w:r>
      <w:proofErr w:type="spellEnd"/>
    </w:p>
    <w:p w:rsidR="00F67896" w:rsidRPr="00F67896" w:rsidRDefault="00F67896" w:rsidP="001F35DD">
      <w:pPr>
        <w:pStyle w:val="ListParagraph"/>
        <w:shd w:val="clear" w:color="auto" w:fill="FFFFFF"/>
        <w:spacing w:after="120" w:line="240" w:lineRule="auto"/>
        <w:ind w:left="360"/>
        <w:rPr>
          <w:rFonts w:eastAsia="Times New Roman" w:cstheme="minorHAnsi"/>
          <w:color w:val="252525"/>
          <w:sz w:val="24"/>
          <w:szCs w:val="24"/>
        </w:rPr>
      </w:pPr>
    </w:p>
    <w:p w:rsidR="00782FB9" w:rsidRDefault="00CA74E9" w:rsidP="00DD0CDE">
      <w:pPr>
        <w:pStyle w:val="ListParagraph"/>
        <w:numPr>
          <w:ilvl w:val="0"/>
          <w:numId w:val="7"/>
        </w:numPr>
        <w:shd w:val="clear" w:color="auto" w:fill="FFFFFF"/>
        <w:spacing w:after="120" w:line="240" w:lineRule="auto"/>
        <w:ind w:left="360"/>
        <w:contextualSpacing w:val="0"/>
        <w:rPr>
          <w:rFonts w:eastAsia="Times New Roman" w:cstheme="minorHAnsi"/>
          <w:b/>
          <w:color w:val="252525"/>
          <w:sz w:val="24"/>
          <w:szCs w:val="24"/>
        </w:rPr>
      </w:pPr>
      <w:r w:rsidRPr="00782FB9">
        <w:rPr>
          <w:rFonts w:eastAsia="Times New Roman" w:cstheme="minorHAnsi"/>
          <w:b/>
          <w:color w:val="252525"/>
          <w:sz w:val="24"/>
          <w:szCs w:val="24"/>
        </w:rPr>
        <w:t>Stop smoking</w:t>
      </w:r>
    </w:p>
    <w:p w:rsidR="00CA74E9" w:rsidRPr="00782FB9" w:rsidRDefault="00CA74E9" w:rsidP="00DD0CDE">
      <w:pPr>
        <w:pStyle w:val="ListParagraph"/>
        <w:shd w:val="clear" w:color="auto" w:fill="FFFFFF"/>
        <w:spacing w:before="120" w:after="120" w:line="240" w:lineRule="auto"/>
        <w:ind w:left="360"/>
        <w:contextualSpacing w:val="0"/>
        <w:rPr>
          <w:rFonts w:eastAsia="Times New Roman" w:cstheme="minorHAnsi"/>
          <w:color w:val="252525"/>
          <w:sz w:val="24"/>
          <w:szCs w:val="24"/>
        </w:rPr>
      </w:pPr>
      <w:r w:rsidRPr="00782FB9">
        <w:rPr>
          <w:rFonts w:eastAsia="Times New Roman" w:cstheme="minorHAnsi"/>
          <w:color w:val="252525"/>
          <w:sz w:val="24"/>
          <w:szCs w:val="24"/>
        </w:rPr>
        <w:t>Cigarette smokers have a higher risk of developing cardiovascular disease. If you smoke, quitting is the best thing you can do for your health. Smoking damages your entire circulatory system, and increases your risk for coronary heart disease, hardened arteries, aneurysm and blood clots. Smoking can also reduce your good cholesterol (HDL) and your lung capacity, making it harder to get the physical activity you need for better health.</w:t>
      </w:r>
    </w:p>
    <w:p w:rsidR="00CA74E9" w:rsidRPr="00CC65B3" w:rsidRDefault="00CA74E9" w:rsidP="001F35DD">
      <w:pPr>
        <w:shd w:val="clear" w:color="auto" w:fill="FFFFFF"/>
        <w:spacing w:after="120" w:line="240" w:lineRule="auto"/>
        <w:rPr>
          <w:rFonts w:eastAsia="Times New Roman" w:cstheme="minorHAnsi"/>
          <w:b/>
          <w:color w:val="252525"/>
          <w:sz w:val="24"/>
          <w:szCs w:val="24"/>
        </w:rPr>
      </w:pPr>
      <w:r w:rsidRPr="00CC65B3">
        <w:rPr>
          <w:rFonts w:eastAsia="Times New Roman" w:cstheme="minorHAnsi"/>
          <w:b/>
          <w:color w:val="252525"/>
          <w:sz w:val="24"/>
          <w:szCs w:val="24"/>
        </w:rPr>
        <w:t xml:space="preserve">What </w:t>
      </w:r>
      <w:proofErr w:type="gramStart"/>
      <w:r w:rsidRPr="00CC65B3">
        <w:rPr>
          <w:rFonts w:eastAsia="Times New Roman" w:cstheme="minorHAnsi"/>
          <w:b/>
          <w:color w:val="252525"/>
          <w:sz w:val="24"/>
          <w:szCs w:val="24"/>
        </w:rPr>
        <w:t>To</w:t>
      </w:r>
      <w:proofErr w:type="gramEnd"/>
      <w:r w:rsidRPr="00CC65B3">
        <w:rPr>
          <w:rFonts w:eastAsia="Times New Roman" w:cstheme="minorHAnsi"/>
          <w:b/>
          <w:color w:val="252525"/>
          <w:sz w:val="24"/>
          <w:szCs w:val="24"/>
        </w:rPr>
        <w:t xml:space="preserve"> Do</w:t>
      </w:r>
    </w:p>
    <w:p w:rsidR="00D0447A" w:rsidRPr="00CC65B3" w:rsidRDefault="00CA74E9" w:rsidP="00DD0CDE">
      <w:pPr>
        <w:shd w:val="clear" w:color="auto" w:fill="FFFFFF"/>
        <w:spacing w:after="120" w:line="240" w:lineRule="auto"/>
        <w:ind w:left="360"/>
        <w:rPr>
          <w:rFonts w:eastAsia="Times New Roman" w:cstheme="minorHAnsi"/>
          <w:color w:val="252525"/>
          <w:sz w:val="24"/>
          <w:szCs w:val="24"/>
        </w:rPr>
      </w:pPr>
      <w:r w:rsidRPr="00CC65B3">
        <w:rPr>
          <w:rFonts w:eastAsia="Times New Roman" w:cstheme="minorHAnsi"/>
          <w:b/>
          <w:color w:val="252525"/>
          <w:sz w:val="24"/>
          <w:szCs w:val="24"/>
        </w:rPr>
        <w:t>Whatever it takes</w:t>
      </w:r>
      <w:r w:rsidRPr="006E25C1">
        <w:rPr>
          <w:rFonts w:eastAsia="Times New Roman" w:cstheme="minorHAnsi"/>
          <w:color w:val="252525"/>
          <w:sz w:val="24"/>
          <w:szCs w:val="24"/>
        </w:rPr>
        <w:t xml:space="preserve"> for you to stop smoking, it is worth it!</w:t>
      </w:r>
      <w:r w:rsidR="00D0447A">
        <w:rPr>
          <w:rFonts w:eastAsia="Times New Roman" w:cstheme="minorHAnsi"/>
          <w:color w:val="252525"/>
          <w:sz w:val="24"/>
          <w:szCs w:val="24"/>
        </w:rPr>
        <w:t xml:space="preserve">  </w:t>
      </w:r>
      <w:r w:rsidR="00DD0CDE">
        <w:rPr>
          <w:rFonts w:eastAsia="Times New Roman" w:cstheme="minorHAnsi"/>
          <w:color w:val="252525"/>
          <w:sz w:val="24"/>
          <w:szCs w:val="24"/>
        </w:rPr>
        <w:t>I</w:t>
      </w:r>
      <w:r w:rsidR="00D0447A" w:rsidRPr="00CC65B3">
        <w:rPr>
          <w:rFonts w:eastAsia="Times New Roman" w:cstheme="minorHAnsi"/>
          <w:color w:val="252525"/>
          <w:sz w:val="24"/>
          <w:szCs w:val="24"/>
        </w:rPr>
        <w:t>t can be hard</w:t>
      </w:r>
      <w:r w:rsidR="00DD0CDE">
        <w:rPr>
          <w:rFonts w:eastAsia="Times New Roman" w:cstheme="minorHAnsi"/>
          <w:color w:val="252525"/>
          <w:sz w:val="24"/>
          <w:szCs w:val="24"/>
        </w:rPr>
        <w:t>, but m</w:t>
      </w:r>
      <w:r w:rsidR="00D0447A" w:rsidRPr="00CC65B3">
        <w:rPr>
          <w:rFonts w:eastAsia="Times New Roman" w:cstheme="minorHAnsi"/>
          <w:color w:val="252525"/>
          <w:sz w:val="24"/>
          <w:szCs w:val="24"/>
        </w:rPr>
        <w:t>illions of people have successfully quit smoking and remain nonsmokers. Surveys of current adult smokers find that 70 percent say they want to quit.</w:t>
      </w:r>
    </w:p>
    <w:p w:rsidR="00CA74E9" w:rsidRPr="006E25C1" w:rsidRDefault="00CA74E9" w:rsidP="00DD0CDE">
      <w:pPr>
        <w:shd w:val="clear" w:color="auto" w:fill="FFFFFF"/>
        <w:spacing w:after="120" w:line="240" w:lineRule="auto"/>
        <w:ind w:left="360"/>
        <w:rPr>
          <w:rFonts w:eastAsia="Times New Roman" w:cstheme="minorHAnsi"/>
          <w:color w:val="252525"/>
          <w:sz w:val="24"/>
          <w:szCs w:val="24"/>
        </w:rPr>
      </w:pPr>
      <w:r w:rsidRPr="006E25C1">
        <w:rPr>
          <w:rFonts w:eastAsia="Times New Roman" w:cstheme="minorHAnsi"/>
          <w:color w:val="252525"/>
          <w:sz w:val="24"/>
          <w:szCs w:val="24"/>
        </w:rPr>
        <w:t xml:space="preserve">Visit the </w:t>
      </w:r>
      <w:hyperlink r:id="rId12" w:history="1">
        <w:r w:rsidR="00CC65B3" w:rsidRPr="00CC65B3">
          <w:rPr>
            <w:rStyle w:val="Hyperlink"/>
            <w:rFonts w:eastAsia="Times New Roman" w:cstheme="minorHAnsi"/>
            <w:sz w:val="24"/>
            <w:szCs w:val="24"/>
          </w:rPr>
          <w:t>National Institutes for Health (NIH) Smoking and Your Heart</w:t>
        </w:r>
      </w:hyperlink>
      <w:r w:rsidR="00CC65B3">
        <w:rPr>
          <w:rFonts w:eastAsia="Times New Roman" w:cstheme="minorHAnsi"/>
          <w:color w:val="252525"/>
          <w:sz w:val="24"/>
          <w:szCs w:val="24"/>
        </w:rPr>
        <w:t xml:space="preserve"> website </w:t>
      </w:r>
      <w:r w:rsidR="00D0447A">
        <w:rPr>
          <w:rFonts w:eastAsia="Times New Roman" w:cstheme="minorHAnsi"/>
          <w:color w:val="252525"/>
          <w:sz w:val="24"/>
          <w:szCs w:val="24"/>
        </w:rPr>
        <w:t>for tips on Quitting Smoking</w:t>
      </w:r>
      <w:r w:rsidRPr="006E25C1">
        <w:rPr>
          <w:rFonts w:eastAsia="Times New Roman" w:cstheme="minorHAnsi"/>
          <w:color w:val="252525"/>
          <w:sz w:val="24"/>
          <w:szCs w:val="24"/>
        </w:rPr>
        <w:t>.</w:t>
      </w:r>
      <w:r w:rsidR="00DD0CDE">
        <w:rPr>
          <w:rFonts w:eastAsia="Times New Roman" w:cstheme="minorHAnsi"/>
          <w:color w:val="252525"/>
          <w:sz w:val="24"/>
          <w:szCs w:val="24"/>
        </w:rPr>
        <w:t xml:space="preserve">  Or see your physician. </w:t>
      </w:r>
    </w:p>
    <w:sectPr w:rsidR="00CA74E9" w:rsidRPr="006E25C1" w:rsidSect="00EF1F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Calibri"/>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473C"/>
    <w:multiLevelType w:val="hybridMultilevel"/>
    <w:tmpl w:val="C75C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62469"/>
    <w:multiLevelType w:val="multilevel"/>
    <w:tmpl w:val="354C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B490C"/>
    <w:multiLevelType w:val="hybridMultilevel"/>
    <w:tmpl w:val="22F42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84780"/>
    <w:multiLevelType w:val="hybridMultilevel"/>
    <w:tmpl w:val="5BA09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B550C"/>
    <w:multiLevelType w:val="multilevel"/>
    <w:tmpl w:val="E34C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D0A9A"/>
    <w:multiLevelType w:val="hybridMultilevel"/>
    <w:tmpl w:val="C69E1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02CD0"/>
    <w:multiLevelType w:val="hybridMultilevel"/>
    <w:tmpl w:val="C0D2D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E0F5A"/>
    <w:multiLevelType w:val="multilevel"/>
    <w:tmpl w:val="2436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BE78AC"/>
    <w:multiLevelType w:val="multilevel"/>
    <w:tmpl w:val="57CA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4"/>
  </w:num>
  <w:num w:numId="5">
    <w:abstractNumId w:val="3"/>
  </w:num>
  <w:num w:numId="6">
    <w:abstractNumId w:val="6"/>
  </w:num>
  <w:num w:numId="7">
    <w:abstractNumId w:val="5"/>
  </w:num>
  <w:num w:numId="8">
    <w:abstractNumId w:val="2"/>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b Cope">
    <w15:presenceInfo w15:providerId="None" w15:userId="Bob Cop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E9"/>
    <w:rsid w:val="00145034"/>
    <w:rsid w:val="001D3293"/>
    <w:rsid w:val="001F35DD"/>
    <w:rsid w:val="002425BF"/>
    <w:rsid w:val="00272048"/>
    <w:rsid w:val="00391D94"/>
    <w:rsid w:val="00513F39"/>
    <w:rsid w:val="0055777A"/>
    <w:rsid w:val="005A1DFF"/>
    <w:rsid w:val="00614538"/>
    <w:rsid w:val="006E25C1"/>
    <w:rsid w:val="00740EFE"/>
    <w:rsid w:val="00782FB9"/>
    <w:rsid w:val="00830BD9"/>
    <w:rsid w:val="008450F7"/>
    <w:rsid w:val="00855B0B"/>
    <w:rsid w:val="009D56FC"/>
    <w:rsid w:val="00A97B21"/>
    <w:rsid w:val="00AD21E8"/>
    <w:rsid w:val="00C15CA2"/>
    <w:rsid w:val="00CA74E9"/>
    <w:rsid w:val="00CC65B3"/>
    <w:rsid w:val="00D0447A"/>
    <w:rsid w:val="00DD0CDE"/>
    <w:rsid w:val="00DF6647"/>
    <w:rsid w:val="00EF1FAB"/>
    <w:rsid w:val="00F6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EB2F"/>
  <w15:docId w15:val="{62C07EFD-64C7-4226-95BC-CF999139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CA74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74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4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74E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A74E9"/>
    <w:rPr>
      <w:color w:val="0000FF"/>
      <w:u w:val="single"/>
    </w:rPr>
  </w:style>
  <w:style w:type="paragraph" w:styleId="NormalWeb">
    <w:name w:val="Normal (Web)"/>
    <w:basedOn w:val="Normal"/>
    <w:uiPriority w:val="99"/>
    <w:semiHidden/>
    <w:unhideWhenUsed/>
    <w:rsid w:val="00CA74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74E9"/>
    <w:rPr>
      <w:b/>
      <w:bCs/>
    </w:rPr>
  </w:style>
  <w:style w:type="character" w:customStyle="1" w:styleId="Mention1">
    <w:name w:val="Mention1"/>
    <w:basedOn w:val="DefaultParagraphFont"/>
    <w:uiPriority w:val="99"/>
    <w:semiHidden/>
    <w:unhideWhenUsed/>
    <w:rsid w:val="00614538"/>
    <w:rPr>
      <w:color w:val="2B579A"/>
      <w:shd w:val="clear" w:color="auto" w:fill="E6E6E6"/>
    </w:rPr>
  </w:style>
  <w:style w:type="character" w:styleId="Emphasis">
    <w:name w:val="Emphasis"/>
    <w:basedOn w:val="DefaultParagraphFont"/>
    <w:uiPriority w:val="20"/>
    <w:qFormat/>
    <w:rsid w:val="00614538"/>
    <w:rPr>
      <w:i/>
      <w:iCs/>
    </w:rPr>
  </w:style>
  <w:style w:type="character" w:styleId="FollowedHyperlink">
    <w:name w:val="FollowedHyperlink"/>
    <w:basedOn w:val="DefaultParagraphFont"/>
    <w:uiPriority w:val="99"/>
    <w:semiHidden/>
    <w:unhideWhenUsed/>
    <w:rsid w:val="001D3293"/>
    <w:rPr>
      <w:color w:val="954F72" w:themeColor="followedHyperlink"/>
      <w:u w:val="single"/>
    </w:rPr>
  </w:style>
  <w:style w:type="paragraph" w:styleId="ListParagraph">
    <w:name w:val="List Paragraph"/>
    <w:basedOn w:val="Normal"/>
    <w:uiPriority w:val="34"/>
    <w:qFormat/>
    <w:rsid w:val="00A97B21"/>
    <w:pPr>
      <w:ind w:left="720"/>
      <w:contextualSpacing/>
    </w:pPr>
  </w:style>
  <w:style w:type="paragraph" w:styleId="BalloonText">
    <w:name w:val="Balloon Text"/>
    <w:basedOn w:val="Normal"/>
    <w:link w:val="BalloonTextChar"/>
    <w:uiPriority w:val="99"/>
    <w:semiHidden/>
    <w:unhideWhenUsed/>
    <w:rsid w:val="00C15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CA2"/>
    <w:rPr>
      <w:rFonts w:ascii="Tahoma" w:hAnsi="Tahoma" w:cs="Tahoma"/>
      <w:sz w:val="16"/>
      <w:szCs w:val="16"/>
    </w:rPr>
  </w:style>
  <w:style w:type="character" w:styleId="Mention">
    <w:name w:val="Mention"/>
    <w:basedOn w:val="DefaultParagraphFont"/>
    <w:uiPriority w:val="99"/>
    <w:semiHidden/>
    <w:unhideWhenUsed/>
    <w:rsid w:val="005A1DF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5329">
      <w:bodyDiv w:val="1"/>
      <w:marLeft w:val="0"/>
      <w:marRight w:val="0"/>
      <w:marTop w:val="0"/>
      <w:marBottom w:val="0"/>
      <w:divBdr>
        <w:top w:val="none" w:sz="0" w:space="0" w:color="auto"/>
        <w:left w:val="none" w:sz="0" w:space="0" w:color="auto"/>
        <w:bottom w:val="none" w:sz="0" w:space="0" w:color="auto"/>
        <w:right w:val="none" w:sz="0" w:space="0" w:color="auto"/>
      </w:divBdr>
    </w:div>
    <w:div w:id="194851173">
      <w:bodyDiv w:val="1"/>
      <w:marLeft w:val="0"/>
      <w:marRight w:val="0"/>
      <w:marTop w:val="0"/>
      <w:marBottom w:val="0"/>
      <w:divBdr>
        <w:top w:val="none" w:sz="0" w:space="0" w:color="auto"/>
        <w:left w:val="none" w:sz="0" w:space="0" w:color="auto"/>
        <w:bottom w:val="none" w:sz="0" w:space="0" w:color="auto"/>
        <w:right w:val="none" w:sz="0" w:space="0" w:color="auto"/>
      </w:divBdr>
      <w:divsChild>
        <w:div w:id="2103329657">
          <w:marLeft w:val="0"/>
          <w:marRight w:val="0"/>
          <w:marTop w:val="0"/>
          <w:marBottom w:val="450"/>
          <w:divBdr>
            <w:top w:val="none" w:sz="0" w:space="0" w:color="auto"/>
            <w:left w:val="none" w:sz="0" w:space="0" w:color="auto"/>
            <w:bottom w:val="none" w:sz="0" w:space="0" w:color="auto"/>
            <w:right w:val="none" w:sz="0" w:space="0" w:color="auto"/>
          </w:divBdr>
        </w:div>
        <w:div w:id="207384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lbi.nih.gov/node/2405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pertracker.usda.gov/bwp/index.html" TargetMode="External"/><Relationship Id="rId12" Type="http://schemas.openxmlformats.org/officeDocument/2006/relationships/hyperlink" Target="https://www.nhlbi.nih.gov/health-topics/smoking-and-your-he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gov/paguidelines/guidelines/chapter2.aspx" TargetMode="External"/><Relationship Id="rId11" Type="http://schemas.openxmlformats.org/officeDocument/2006/relationships/hyperlink" Target="http://mindfresh.uscreen.io/" TargetMode="External"/><Relationship Id="rId5" Type="http://schemas.openxmlformats.org/officeDocument/2006/relationships/hyperlink" Target="https://www.goredforwomen.org/live-healthy/heart-healthy-exercises/fitness-basics/" TargetMode="External"/><Relationship Id="rId15" Type="http://schemas.openxmlformats.org/officeDocument/2006/relationships/theme" Target="theme/theme1.xml"/><Relationship Id="rId10" Type="http://schemas.openxmlformats.org/officeDocument/2006/relationships/hyperlink" Target="http://mindfresh.uscreen.io/"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Saks Inc.</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Cope</dc:creator>
  <cp:lastModifiedBy>Bob Cope</cp:lastModifiedBy>
  <cp:revision>3</cp:revision>
  <dcterms:created xsi:type="dcterms:W3CDTF">2018-02-09T20:24:00Z</dcterms:created>
  <dcterms:modified xsi:type="dcterms:W3CDTF">2018-02-09T20:31:00Z</dcterms:modified>
</cp:coreProperties>
</file>