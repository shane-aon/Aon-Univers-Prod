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41F" w:rsidRPr="002F041F" w:rsidRDefault="002F041F" w:rsidP="00810FB5">
      <w:pPr>
        <w:rPr>
          <w:rFonts w:eastAsia="Gotham-Book" w:cs="Gotham-Book"/>
          <w:b/>
          <w:u w:val="single"/>
        </w:rPr>
      </w:pPr>
      <w:bookmarkStart w:id="0" w:name="_GoBack"/>
      <w:bookmarkEnd w:id="0"/>
      <w:r w:rsidRPr="002F041F">
        <w:rPr>
          <w:rFonts w:eastAsia="Gotham-Book" w:cs="Gotham-Book"/>
          <w:b/>
          <w:u w:val="single"/>
        </w:rPr>
        <w:t>HBC 401(k) Retirement Savings Plan</w:t>
      </w:r>
    </w:p>
    <w:p w:rsidR="00D12538" w:rsidRPr="002F041F" w:rsidRDefault="00810FB5" w:rsidP="00810FB5">
      <w:pPr>
        <w:rPr>
          <w:rFonts w:ascii="Gotham-Book" w:eastAsia="Gotham-Book" w:cs="Gotham-Book"/>
          <w:sz w:val="20"/>
          <w:szCs w:val="20"/>
        </w:rPr>
      </w:pPr>
      <w:r>
        <w:t xml:space="preserve">Building a healthy financial future is just as important as taking care of your health needs today. Putting money aside for your future is easy with the HBC 401(k) Retirement Savings Plan for U.S. Associates. </w:t>
      </w:r>
      <w:r w:rsidR="001D1AD0">
        <w:t xml:space="preserve">And with contributions deducted before federal taxes are calculated, </w:t>
      </w:r>
      <w:r w:rsidR="00D12538">
        <w:t xml:space="preserve">there </w:t>
      </w:r>
      <w:r w:rsidR="00CA39E1">
        <w:t>is</w:t>
      </w:r>
      <w:r w:rsidR="00D12538">
        <w:t xml:space="preserve"> less </w:t>
      </w:r>
      <w:r w:rsidR="00CA39E1">
        <w:t>impact to</w:t>
      </w:r>
      <w:r w:rsidR="001D1AD0">
        <w:t xml:space="preserve"> your take home pay than you might think. </w:t>
      </w:r>
    </w:p>
    <w:p w:rsidR="00D12538" w:rsidRDefault="00D12538" w:rsidP="00D12538">
      <w:r>
        <w:t>Plan Features:</w:t>
      </w:r>
    </w:p>
    <w:p w:rsidR="007B3EB0" w:rsidRDefault="007B3EB0" w:rsidP="007B3EB0">
      <w:pPr>
        <w:pStyle w:val="ListParagraph"/>
        <w:numPr>
          <w:ilvl w:val="0"/>
          <w:numId w:val="1"/>
        </w:numPr>
      </w:pPr>
      <w:r>
        <w:t xml:space="preserve">To be eligible you must be at least 21 years of age and must have worked three months of continuous employment. </w:t>
      </w:r>
    </w:p>
    <w:p w:rsidR="00FC29CD" w:rsidRDefault="00FC29CD" w:rsidP="00FC29CD">
      <w:pPr>
        <w:pStyle w:val="ListParagraph"/>
        <w:numPr>
          <w:ilvl w:val="0"/>
          <w:numId w:val="1"/>
        </w:numPr>
      </w:pPr>
      <w:r>
        <w:t xml:space="preserve">New Associates hired after September 2018 are automatically enrolled into the Plan at a 3% </w:t>
      </w:r>
    </w:p>
    <w:p w:rsidR="00FC29CD" w:rsidRDefault="00FC29CD" w:rsidP="00FC29CD">
      <w:pPr>
        <w:pStyle w:val="ListParagraph"/>
      </w:pPr>
      <w:r>
        <w:t>Pre‐Tax contribution rate following three months of service. Your contributions will automatically increase by 1% each year, up to a maximum of 6%.</w:t>
      </w:r>
    </w:p>
    <w:p w:rsidR="00BC0038" w:rsidRDefault="00BC0038" w:rsidP="00BC0038">
      <w:pPr>
        <w:pStyle w:val="ListParagraph"/>
        <w:numPr>
          <w:ilvl w:val="0"/>
          <w:numId w:val="1"/>
        </w:numPr>
      </w:pPr>
      <w:r>
        <w:t>Eligible Associates can make Pre-T</w:t>
      </w:r>
      <w:r w:rsidRPr="00810FB5">
        <w:t xml:space="preserve">ax and Roth contributions. </w:t>
      </w:r>
      <w:r w:rsidR="00D045EC">
        <w:t>[add optional text here]</w:t>
      </w:r>
    </w:p>
    <w:p w:rsidR="00FC29CD" w:rsidRDefault="00FC29CD" w:rsidP="00FC29CD">
      <w:pPr>
        <w:pStyle w:val="ListParagraph"/>
        <w:numPr>
          <w:ilvl w:val="0"/>
          <w:numId w:val="1"/>
        </w:numPr>
      </w:pPr>
      <w:r>
        <w:t>All types of contributions are eligible for matching after you complete one year of service plus 1,000 hours.</w:t>
      </w:r>
    </w:p>
    <w:p w:rsidR="00D12538" w:rsidRDefault="00D12538" w:rsidP="00D12538">
      <w:pPr>
        <w:pStyle w:val="ListParagraph"/>
        <w:numPr>
          <w:ilvl w:val="0"/>
          <w:numId w:val="1"/>
        </w:numPr>
      </w:pPr>
      <w:r>
        <w:t>For every $1 you contribute, HBC will contribute $0.45, up to the first 5% of your pay. Con</w:t>
      </w:r>
      <w:r w:rsidR="00BC0038">
        <w:t>tribute</w:t>
      </w:r>
      <w:r>
        <w:t xml:space="preserve"> a minimum of 5% to receive the full company match.</w:t>
      </w:r>
    </w:p>
    <w:p w:rsidR="00810FB5" w:rsidRDefault="00D12538" w:rsidP="00810FB5">
      <w:pPr>
        <w:pStyle w:val="ListParagraph"/>
        <w:numPr>
          <w:ilvl w:val="0"/>
          <w:numId w:val="1"/>
        </w:numPr>
      </w:pPr>
      <w:r>
        <w:t xml:space="preserve">You are always 100% vested in </w:t>
      </w:r>
      <w:r w:rsidR="00311194">
        <w:t>contributions you make to the 401(k) plan</w:t>
      </w:r>
      <w:r>
        <w:t xml:space="preserve">. You become 100% vested in HBC matching </w:t>
      </w:r>
      <w:r w:rsidR="00311194">
        <w:t>contributions</w:t>
      </w:r>
      <w:r>
        <w:t xml:space="preserve"> after completing three years of service.</w:t>
      </w:r>
      <w:r w:rsidR="00311194">
        <w:t xml:space="preserve"> </w:t>
      </w:r>
      <w:ins w:id="1" w:author="Madden, Caitlin" w:date="2019-03-07T10:21:00Z">
        <w:r w:rsidR="00F238F3">
          <w:t>A Year of Service is defined as a Plan Year during which you are credited with at least 1,000 hours of service.</w:t>
        </w:r>
      </w:ins>
      <w:ins w:id="2" w:author="Madden, Caitlin" w:date="2019-03-07T10:20:00Z">
        <w:r w:rsidR="00F238F3">
          <w:t xml:space="preserve"> </w:t>
        </w:r>
      </w:ins>
    </w:p>
    <w:p w:rsidR="00810FB5" w:rsidRDefault="00BC0038" w:rsidP="00810FB5">
      <w:r>
        <w:t xml:space="preserve">The HBC 401(k) Retirement Savings Plan is administered by Wells Fargo. Learn more at </w:t>
      </w:r>
      <w:hyperlink r:id="rId5" w:history="1">
        <w:r w:rsidR="00D045EC">
          <w:rPr>
            <w:rStyle w:val="Hyperlink"/>
          </w:rPr>
          <w:t>http://www.wellsfargo.com/retirement-plan</w:t>
        </w:r>
      </w:hyperlink>
      <w:r w:rsidR="00D045EC">
        <w:t xml:space="preserve"> </w:t>
      </w:r>
      <w:r w:rsidR="00D045EC" w:rsidRPr="00D045EC">
        <w:t>or by calling 1-800-728-3123</w:t>
      </w:r>
      <w:r w:rsidR="00D045EC">
        <w:t>.</w:t>
      </w:r>
    </w:p>
    <w:p w:rsidR="00BC0038" w:rsidRDefault="00BC0038" w:rsidP="00810FB5"/>
    <w:p w:rsidR="00BC0038" w:rsidRPr="002F041F" w:rsidRDefault="002F041F" w:rsidP="00810FB5">
      <w:pPr>
        <w:rPr>
          <w:b/>
          <w:u w:val="single"/>
        </w:rPr>
      </w:pPr>
      <w:r w:rsidRPr="002F041F">
        <w:rPr>
          <w:b/>
          <w:u w:val="single"/>
        </w:rPr>
        <w:t>Optional Text:</w:t>
      </w:r>
    </w:p>
    <w:p w:rsidR="00BC0038" w:rsidRDefault="00D045EC" w:rsidP="00BC0038">
      <w:r>
        <w:rPr>
          <w:b/>
        </w:rPr>
        <w:t xml:space="preserve">Pre-Tax </w:t>
      </w:r>
      <w:r w:rsidR="00BC0038">
        <w:t>contributions allow eligible Associates to defer income on</w:t>
      </w:r>
      <w:r w:rsidR="002F041F">
        <w:t xml:space="preserve"> a Pre-Tax basis. This</w:t>
      </w:r>
      <w:r w:rsidR="00BC0038">
        <w:t xml:space="preserve"> reduces taxable income as no income tax is taken out at the time of contribution</w:t>
      </w:r>
      <w:r w:rsidR="002F041F">
        <w:t>, allowing</w:t>
      </w:r>
      <w:r w:rsidR="00BC0038">
        <w:t xml:space="preserve"> the investment to grow on a tax-deferred basis. Contributions and earnings are taxed at the time of distribution.</w:t>
      </w:r>
    </w:p>
    <w:p w:rsidR="00BC0038" w:rsidRDefault="00D045EC" w:rsidP="00BC0038">
      <w:r>
        <w:rPr>
          <w:b/>
        </w:rPr>
        <w:t>Roth</w:t>
      </w:r>
      <w:r w:rsidR="00BC0038">
        <w:t xml:space="preserve"> </w:t>
      </w:r>
      <w:r w:rsidR="002F041F">
        <w:t>contributions allow</w:t>
      </w:r>
      <w:r w:rsidR="00BC0038">
        <w:t xml:space="preserve"> eligible </w:t>
      </w:r>
      <w:r w:rsidR="002F041F">
        <w:t>Associates to defer income on an A</w:t>
      </w:r>
      <w:r w:rsidR="00BC0038">
        <w:t>ft</w:t>
      </w:r>
      <w:r w:rsidR="002F041F">
        <w:t xml:space="preserve">er-Tax basis. This does not reduce </w:t>
      </w:r>
      <w:r w:rsidR="00BC0038">
        <w:t xml:space="preserve">taxable income at the time of </w:t>
      </w:r>
      <w:r w:rsidR="002F041F">
        <w:t>contribution but upon qualified distribution, allowing</w:t>
      </w:r>
      <w:r w:rsidR="00BC0038">
        <w:t xml:space="preserve"> c</w:t>
      </w:r>
      <w:r w:rsidR="002F041F">
        <w:t xml:space="preserve">ontributions and earnings to </w:t>
      </w:r>
      <w:r w:rsidR="00A343C3">
        <w:t xml:space="preserve">grow and </w:t>
      </w:r>
      <w:r w:rsidR="002F041F">
        <w:t xml:space="preserve">be </w:t>
      </w:r>
      <w:r w:rsidR="00BC0038">
        <w:t>distributed tax-free.</w:t>
      </w:r>
    </w:p>
    <w:p w:rsidR="00D045EC" w:rsidRDefault="00D045EC" w:rsidP="00BC0038"/>
    <w:p w:rsidR="00D045EC" w:rsidRDefault="00D045EC"/>
    <w:sectPr w:rsidR="00D04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otham-Book">
    <w:altName w:val="MS Gothic"/>
    <w:panose1 w:val="00000000000000000000"/>
    <w:charset w:val="80"/>
    <w:family w:val="swiss"/>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F4795"/>
    <w:multiLevelType w:val="hybridMultilevel"/>
    <w:tmpl w:val="01F8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834D99"/>
    <w:multiLevelType w:val="hybridMultilevel"/>
    <w:tmpl w:val="36CE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den, Caitlin">
    <w15:presenceInfo w15:providerId="AD" w15:userId="S-1-5-21-2114479228-968893810-1792151419-2155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637"/>
    <w:rsid w:val="00191A89"/>
    <w:rsid w:val="001D1AD0"/>
    <w:rsid w:val="002F041F"/>
    <w:rsid w:val="00311194"/>
    <w:rsid w:val="004D6218"/>
    <w:rsid w:val="007B3EB0"/>
    <w:rsid w:val="00810FB5"/>
    <w:rsid w:val="00981637"/>
    <w:rsid w:val="00A343C3"/>
    <w:rsid w:val="00BC0038"/>
    <w:rsid w:val="00CA39E1"/>
    <w:rsid w:val="00D045EC"/>
    <w:rsid w:val="00D12538"/>
    <w:rsid w:val="00D6740C"/>
    <w:rsid w:val="00F22997"/>
    <w:rsid w:val="00F238F3"/>
    <w:rsid w:val="00FC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6CD6A-A115-4B41-82F9-B6D999EB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538"/>
    <w:rPr>
      <w:color w:val="0000FF" w:themeColor="hyperlink"/>
      <w:u w:val="single"/>
    </w:rPr>
  </w:style>
  <w:style w:type="character" w:customStyle="1" w:styleId="UnresolvedMention1">
    <w:name w:val="Unresolved Mention1"/>
    <w:basedOn w:val="DefaultParagraphFont"/>
    <w:uiPriority w:val="99"/>
    <w:semiHidden/>
    <w:unhideWhenUsed/>
    <w:rsid w:val="00D12538"/>
    <w:rPr>
      <w:color w:val="808080"/>
      <w:shd w:val="clear" w:color="auto" w:fill="E6E6E6"/>
    </w:rPr>
  </w:style>
  <w:style w:type="paragraph" w:styleId="ListParagraph">
    <w:name w:val="List Paragraph"/>
    <w:basedOn w:val="Normal"/>
    <w:uiPriority w:val="34"/>
    <w:qFormat/>
    <w:rsid w:val="00D12538"/>
    <w:pPr>
      <w:ind w:left="720"/>
      <w:contextualSpacing/>
    </w:pPr>
  </w:style>
  <w:style w:type="paragraph" w:styleId="BalloonText">
    <w:name w:val="Balloon Text"/>
    <w:basedOn w:val="Normal"/>
    <w:link w:val="BalloonTextChar"/>
    <w:uiPriority w:val="99"/>
    <w:semiHidden/>
    <w:unhideWhenUsed/>
    <w:rsid w:val="007B3E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E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llsfargo.com/retirement-pl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1833</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Sole</dc:creator>
  <cp:keywords/>
  <dc:description/>
  <cp:lastModifiedBy>Melanie Sole</cp:lastModifiedBy>
  <cp:revision>2</cp:revision>
  <dcterms:created xsi:type="dcterms:W3CDTF">2019-03-07T15:53:00Z</dcterms:created>
  <dcterms:modified xsi:type="dcterms:W3CDTF">2019-03-07T15:53:00Z</dcterms:modified>
</cp:coreProperties>
</file>